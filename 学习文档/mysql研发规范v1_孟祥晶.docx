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D61" w:rsidRPr="00F57167" w:rsidRDefault="00860469" w:rsidP="00F57167">
      <w:pPr>
        <w:pStyle w:val="2"/>
        <w:jc w:val="left"/>
      </w:pPr>
      <w:r>
        <w:rPr>
          <w:rFonts w:hint="eastAsia"/>
        </w:rPr>
        <w:t xml:space="preserve">                </w:t>
      </w:r>
      <w:r w:rsidRPr="00F57167">
        <w:rPr>
          <w:rFonts w:hint="eastAsia"/>
        </w:rPr>
        <w:t xml:space="preserve">  MYSQL </w:t>
      </w:r>
      <w:r w:rsidRPr="00F57167">
        <w:rPr>
          <w:rFonts w:hint="eastAsia"/>
        </w:rPr>
        <w:t>研发规范</w:t>
      </w:r>
    </w:p>
    <w:p w:rsidR="00EA3495" w:rsidRDefault="00391D5E" w:rsidP="007B463D">
      <w:pPr>
        <w:pStyle w:val="aa"/>
        <w:jc w:val="left"/>
      </w:pPr>
      <w:r w:rsidRPr="00F832FF">
        <w:rPr>
          <w:rFonts w:hint="eastAsia"/>
        </w:rPr>
        <w:t>表设计</w:t>
      </w:r>
      <w:r w:rsidR="00AA3B55" w:rsidRPr="00F832FF">
        <w:rPr>
          <w:rFonts w:hint="eastAsia"/>
        </w:rPr>
        <w:t>规范</w:t>
      </w:r>
      <w:r w:rsidR="002D3727">
        <w:rPr>
          <w:rFonts w:hint="eastAsia"/>
        </w:rPr>
        <w:t>：</w:t>
      </w:r>
    </w:p>
    <w:p w:rsidR="00EA3495" w:rsidRDefault="00B66001" w:rsidP="00EA3495">
      <w:pPr>
        <w:pStyle w:val="a3"/>
        <w:numPr>
          <w:ilvl w:val="0"/>
          <w:numId w:val="1"/>
        </w:numPr>
        <w:ind w:firstLineChars="0"/>
      </w:pPr>
      <w:r>
        <w:rPr>
          <w:rFonts w:hint="eastAsia"/>
        </w:rPr>
        <w:t>所有数据库表，函数，视图</w:t>
      </w:r>
      <w:proofErr w:type="gramStart"/>
      <w:r>
        <w:rPr>
          <w:rFonts w:hint="eastAsia"/>
        </w:rPr>
        <w:t>等</w:t>
      </w:r>
      <w:r w:rsidR="00865F1A">
        <w:rPr>
          <w:rFonts w:hint="eastAsia"/>
        </w:rPr>
        <w:t>对象</w:t>
      </w:r>
      <w:proofErr w:type="gramEnd"/>
      <w:r w:rsidR="00EA3495">
        <w:rPr>
          <w:rFonts w:hint="eastAsia"/>
        </w:rPr>
        <w:t>都</w:t>
      </w:r>
      <w:hyperlink w:anchor="库名、表名、字段名必须使用小写字母，并采用下划线分割" w:history="1">
        <w:r w:rsidR="00EA3495" w:rsidRPr="0063394C">
          <w:rPr>
            <w:rStyle w:val="a4"/>
            <w:rFonts w:hint="eastAsia"/>
          </w:rPr>
          <w:t>定义为小写</w:t>
        </w:r>
        <w:r w:rsidR="00B738FB" w:rsidRPr="0063394C">
          <w:rPr>
            <w:rStyle w:val="a4"/>
            <w:rFonts w:hint="eastAsia"/>
          </w:rPr>
          <w:t>,</w:t>
        </w:r>
        <w:r w:rsidR="00B738FB" w:rsidRPr="0063394C">
          <w:rPr>
            <w:rStyle w:val="a4"/>
            <w:rFonts w:hint="eastAsia"/>
          </w:rPr>
          <w:t>字符之间用下划线连接</w:t>
        </w:r>
      </w:hyperlink>
    </w:p>
    <w:p w:rsidR="00904CBC" w:rsidRDefault="009E5439" w:rsidP="00904CBC">
      <w:pPr>
        <w:pStyle w:val="a3"/>
        <w:numPr>
          <w:ilvl w:val="0"/>
          <w:numId w:val="1"/>
        </w:numPr>
        <w:ind w:firstLineChars="0"/>
      </w:pPr>
      <w:r>
        <w:rPr>
          <w:rFonts w:hint="eastAsia"/>
          <w:color w:val="000000"/>
          <w:kern w:val="0"/>
          <w:szCs w:val="21"/>
        </w:rPr>
        <w:t>库名、表名、字段名禁止使用</w:t>
      </w:r>
      <w:r>
        <w:rPr>
          <w:color w:val="000000"/>
          <w:kern w:val="0"/>
          <w:szCs w:val="21"/>
        </w:rPr>
        <w:t>MySQL</w:t>
      </w:r>
      <w:hyperlink r:id="rId8" w:history="1">
        <w:r w:rsidRPr="00DD35F8">
          <w:rPr>
            <w:rStyle w:val="a4"/>
            <w:rFonts w:hint="eastAsia"/>
            <w:kern w:val="0"/>
            <w:szCs w:val="21"/>
          </w:rPr>
          <w:t>保留字</w:t>
        </w:r>
      </w:hyperlink>
      <w:r w:rsidR="00904CBC">
        <w:rPr>
          <w:rFonts w:hint="eastAsia"/>
          <w:color w:val="000000"/>
          <w:kern w:val="0"/>
          <w:szCs w:val="21"/>
        </w:rPr>
        <w:t>，且名称长度不能超过</w:t>
      </w:r>
      <w:r w:rsidR="00904CBC">
        <w:rPr>
          <w:rFonts w:hint="eastAsia"/>
          <w:color w:val="000000"/>
          <w:kern w:val="0"/>
          <w:szCs w:val="21"/>
        </w:rPr>
        <w:t>32</w:t>
      </w:r>
      <w:r w:rsidR="00904CBC">
        <w:rPr>
          <w:rFonts w:hint="eastAsia"/>
          <w:color w:val="000000"/>
          <w:kern w:val="0"/>
          <w:szCs w:val="21"/>
        </w:rPr>
        <w:t>字节</w:t>
      </w:r>
    </w:p>
    <w:p w:rsidR="0026487F" w:rsidRDefault="0026487F" w:rsidP="0026487F">
      <w:pPr>
        <w:pStyle w:val="a3"/>
        <w:numPr>
          <w:ilvl w:val="0"/>
          <w:numId w:val="1"/>
        </w:numPr>
        <w:ind w:firstLineChars="0"/>
      </w:pPr>
      <w:r>
        <w:rPr>
          <w:rFonts w:hint="eastAsia"/>
        </w:rPr>
        <w:t>默认</w:t>
      </w:r>
      <w:r w:rsidRPr="0026487F">
        <w:rPr>
          <w:rFonts w:hint="eastAsia"/>
        </w:rPr>
        <w:t>使用</w:t>
      </w:r>
      <w:hyperlink w:anchor="使用INNODB存储引擎" w:history="1">
        <w:r w:rsidRPr="00CB306C">
          <w:rPr>
            <w:rStyle w:val="a4"/>
            <w:rFonts w:hint="eastAsia"/>
          </w:rPr>
          <w:t>INNODB</w:t>
        </w:r>
        <w:r w:rsidRPr="00CB306C">
          <w:rPr>
            <w:rStyle w:val="a4"/>
            <w:rFonts w:hint="eastAsia"/>
          </w:rPr>
          <w:t>存储引擎</w:t>
        </w:r>
      </w:hyperlink>
      <w:r w:rsidR="00BE2312">
        <w:rPr>
          <w:rFonts w:hint="eastAsia"/>
        </w:rPr>
        <w:t>，使用其他存储引擎</w:t>
      </w:r>
      <w:r w:rsidR="00CC5619">
        <w:rPr>
          <w:rFonts w:hint="eastAsia"/>
        </w:rPr>
        <w:t>需要</w:t>
      </w:r>
      <w:r w:rsidR="00CC5619">
        <w:rPr>
          <w:rFonts w:hint="eastAsia"/>
        </w:rPr>
        <w:t>DBA</w:t>
      </w:r>
      <w:r w:rsidR="00CC5619">
        <w:rPr>
          <w:rFonts w:hint="eastAsia"/>
        </w:rPr>
        <w:t>评审</w:t>
      </w:r>
    </w:p>
    <w:p w:rsidR="006966B4" w:rsidRPr="00FD7055" w:rsidRDefault="00AE3367" w:rsidP="006966B4">
      <w:pPr>
        <w:pStyle w:val="a3"/>
        <w:numPr>
          <w:ilvl w:val="0"/>
          <w:numId w:val="1"/>
        </w:numPr>
        <w:ind w:firstLineChars="0"/>
      </w:pPr>
      <w:hyperlink w:anchor="表必须有主键" w:history="1">
        <w:r w:rsidR="009E5439" w:rsidRPr="00874333">
          <w:rPr>
            <w:rStyle w:val="a4"/>
            <w:rFonts w:hint="eastAsia"/>
            <w:kern w:val="0"/>
            <w:szCs w:val="21"/>
          </w:rPr>
          <w:t>表必须有主键</w:t>
        </w:r>
      </w:hyperlink>
      <w:r w:rsidR="007541FE">
        <w:rPr>
          <w:rFonts w:hint="eastAsia"/>
          <w:color w:val="000000"/>
          <w:kern w:val="0"/>
          <w:szCs w:val="21"/>
        </w:rPr>
        <w:t>,</w:t>
      </w:r>
      <w:r w:rsidR="007541FE">
        <w:rPr>
          <w:rFonts w:hint="eastAsia"/>
          <w:color w:val="000000"/>
          <w:kern w:val="0"/>
          <w:szCs w:val="21"/>
        </w:rPr>
        <w:t>推荐使用</w:t>
      </w:r>
      <w:r w:rsidR="007541FE">
        <w:rPr>
          <w:rFonts w:hint="eastAsia"/>
          <w:color w:val="000000"/>
          <w:kern w:val="0"/>
          <w:szCs w:val="21"/>
        </w:rPr>
        <w:t xml:space="preserve"> </w:t>
      </w:r>
      <w:r w:rsidR="007541FE">
        <w:rPr>
          <w:rFonts w:hint="eastAsia"/>
          <w:color w:val="000000"/>
          <w:kern w:val="0"/>
          <w:szCs w:val="21"/>
        </w:rPr>
        <w:t>自增</w:t>
      </w:r>
      <w:r w:rsidR="007541FE">
        <w:rPr>
          <w:rFonts w:hint="eastAsia"/>
          <w:color w:val="000000"/>
          <w:kern w:val="0"/>
          <w:szCs w:val="21"/>
        </w:rPr>
        <w:t>id</w:t>
      </w:r>
      <w:r w:rsidR="005F2183">
        <w:rPr>
          <w:rFonts w:hint="eastAsia"/>
          <w:color w:val="000000"/>
          <w:kern w:val="0"/>
          <w:szCs w:val="21"/>
        </w:rPr>
        <w:t>列作为主键</w:t>
      </w:r>
    </w:p>
    <w:p w:rsidR="00A252EA" w:rsidRPr="00B44B17" w:rsidRDefault="00A252EA" w:rsidP="006966B4">
      <w:pPr>
        <w:pStyle w:val="a3"/>
        <w:numPr>
          <w:ilvl w:val="0"/>
          <w:numId w:val="1"/>
        </w:numPr>
        <w:ind w:firstLineChars="0"/>
      </w:pPr>
      <w:r>
        <w:rPr>
          <w:rFonts w:hint="eastAsia"/>
          <w:color w:val="000000"/>
          <w:kern w:val="0"/>
          <w:szCs w:val="21"/>
        </w:rPr>
        <w:t>字符集默认使用</w:t>
      </w:r>
      <w:r>
        <w:rPr>
          <w:rFonts w:hint="eastAsia"/>
          <w:color w:val="000000"/>
          <w:kern w:val="0"/>
          <w:szCs w:val="21"/>
        </w:rPr>
        <w:t>UTF-8</w:t>
      </w:r>
      <w:r w:rsidR="00486031">
        <w:rPr>
          <w:rFonts w:hint="eastAsia"/>
          <w:color w:val="000000"/>
          <w:kern w:val="0"/>
          <w:szCs w:val="21"/>
        </w:rPr>
        <w:t>，特殊定制会导致数据迁移，</w:t>
      </w:r>
      <w:r w:rsidR="00486031">
        <w:rPr>
          <w:rFonts w:hint="eastAsia"/>
          <w:color w:val="000000"/>
          <w:kern w:val="0"/>
          <w:szCs w:val="21"/>
        </w:rPr>
        <w:t>jdbc</w:t>
      </w:r>
      <w:r w:rsidR="00486031">
        <w:rPr>
          <w:rFonts w:hint="eastAsia"/>
          <w:color w:val="000000"/>
          <w:kern w:val="0"/>
          <w:szCs w:val="21"/>
        </w:rPr>
        <w:t>配置等</w:t>
      </w:r>
      <w:r w:rsidR="00523A0E">
        <w:rPr>
          <w:rFonts w:hint="eastAsia"/>
          <w:color w:val="000000"/>
          <w:kern w:val="0"/>
          <w:szCs w:val="21"/>
        </w:rPr>
        <w:t>出现不兼容问题</w:t>
      </w:r>
      <w:ins w:id="0" w:author="孟祥晶(Jill Meng)-IT数据中心" w:date="2015-09-24T17:32:00Z">
        <w:r w:rsidR="00911E01">
          <w:rPr>
            <w:rFonts w:hint="eastAsia"/>
            <w:color w:val="000000"/>
            <w:kern w:val="0"/>
            <w:szCs w:val="21"/>
          </w:rPr>
          <w:t>。</w:t>
        </w:r>
      </w:ins>
    </w:p>
    <w:p w:rsidR="00F375B9" w:rsidRPr="00525326" w:rsidRDefault="00F375B9" w:rsidP="006966B4">
      <w:pPr>
        <w:pStyle w:val="a3"/>
        <w:numPr>
          <w:ilvl w:val="0"/>
          <w:numId w:val="1"/>
        </w:numPr>
        <w:ind w:firstLineChars="0"/>
      </w:pPr>
      <w:r>
        <w:rPr>
          <w:rFonts w:hint="eastAsia"/>
          <w:color w:val="000000"/>
          <w:kern w:val="0"/>
          <w:szCs w:val="21"/>
        </w:rPr>
        <w:t>执行</w:t>
      </w:r>
      <w:r>
        <w:rPr>
          <w:color w:val="000000"/>
          <w:kern w:val="0"/>
          <w:szCs w:val="21"/>
        </w:rPr>
        <w:t>DDL</w:t>
      </w:r>
      <w:r>
        <w:rPr>
          <w:rFonts w:hint="eastAsia"/>
          <w:color w:val="000000"/>
          <w:kern w:val="0"/>
          <w:szCs w:val="21"/>
        </w:rPr>
        <w:t>、</w:t>
      </w:r>
      <w:r>
        <w:rPr>
          <w:color w:val="000000"/>
          <w:kern w:val="0"/>
          <w:szCs w:val="21"/>
        </w:rPr>
        <w:t>SHARDING</w:t>
      </w:r>
      <w:r w:rsidR="00C91142">
        <w:rPr>
          <w:rFonts w:hint="eastAsia"/>
          <w:color w:val="000000"/>
          <w:kern w:val="0"/>
          <w:szCs w:val="21"/>
        </w:rPr>
        <w:t>、单表恢复等运维成本，在小库中不建议</w:t>
      </w:r>
      <w:r>
        <w:rPr>
          <w:rFonts w:hint="eastAsia"/>
          <w:color w:val="000000"/>
          <w:kern w:val="0"/>
          <w:szCs w:val="21"/>
        </w:rPr>
        <w:t>采用分区表</w:t>
      </w:r>
      <w:r w:rsidR="0021596C">
        <w:rPr>
          <w:rFonts w:hint="eastAsia"/>
          <w:color w:val="000000"/>
          <w:kern w:val="0"/>
          <w:szCs w:val="21"/>
        </w:rPr>
        <w:t>。</w:t>
      </w:r>
    </w:p>
    <w:p w:rsidR="00525326" w:rsidRPr="00133EBD" w:rsidRDefault="00525326" w:rsidP="002E5901">
      <w:pPr>
        <w:pStyle w:val="a3"/>
        <w:numPr>
          <w:ilvl w:val="0"/>
          <w:numId w:val="1"/>
        </w:numPr>
        <w:ind w:firstLineChars="0"/>
      </w:pPr>
      <w:r>
        <w:rPr>
          <w:rFonts w:hint="eastAsia"/>
          <w:color w:val="000000"/>
          <w:kern w:val="0"/>
          <w:szCs w:val="21"/>
        </w:rPr>
        <w:t>禁止使用</w:t>
      </w:r>
      <w:hyperlink w:anchor="临时表" w:history="1">
        <w:r w:rsidRPr="00846069">
          <w:rPr>
            <w:rStyle w:val="a4"/>
            <w:rFonts w:hint="eastAsia"/>
            <w:kern w:val="0"/>
            <w:szCs w:val="21"/>
          </w:rPr>
          <w:t>临时表</w:t>
        </w:r>
      </w:hyperlink>
      <w:r w:rsidR="00BF22A9">
        <w:rPr>
          <w:rFonts w:hint="eastAsia"/>
          <w:color w:val="000000"/>
          <w:kern w:val="0"/>
          <w:szCs w:val="21"/>
        </w:rPr>
        <w:t>。</w:t>
      </w:r>
      <w:r w:rsidR="002E5901" w:rsidRPr="002E5901">
        <w:rPr>
          <w:color w:val="000000"/>
          <w:kern w:val="0"/>
          <w:szCs w:val="21"/>
        </w:rPr>
        <w:t>CREATE TEMPORARY TABLE</w:t>
      </w:r>
    </w:p>
    <w:p w:rsidR="00F45196" w:rsidRDefault="00F45196" w:rsidP="00F45196">
      <w:pPr>
        <w:pStyle w:val="a3"/>
        <w:ind w:left="360" w:firstLineChars="0" w:firstLine="0"/>
      </w:pPr>
    </w:p>
    <w:p w:rsidR="00F45196" w:rsidRPr="009C5E08" w:rsidRDefault="00FD550A" w:rsidP="009C5E08">
      <w:pPr>
        <w:pStyle w:val="aa"/>
        <w:jc w:val="left"/>
      </w:pPr>
      <w:r w:rsidRPr="009C5E08">
        <w:rPr>
          <w:rFonts w:hint="eastAsia"/>
        </w:rPr>
        <w:t>列定义</w:t>
      </w:r>
      <w:r w:rsidR="00460E8F" w:rsidRPr="009C5E08">
        <w:rPr>
          <w:rFonts w:hint="eastAsia"/>
        </w:rPr>
        <w:t>规范</w:t>
      </w:r>
      <w:r w:rsidRPr="009C5E08">
        <w:rPr>
          <w:rFonts w:hint="eastAsia"/>
        </w:rPr>
        <w:t>：</w:t>
      </w:r>
    </w:p>
    <w:p w:rsidR="00982081" w:rsidRPr="00982081" w:rsidRDefault="00982081" w:rsidP="00465E9A">
      <w:pPr>
        <w:pStyle w:val="a3"/>
        <w:numPr>
          <w:ilvl w:val="0"/>
          <w:numId w:val="3"/>
        </w:numPr>
        <w:ind w:firstLineChars="0"/>
      </w:pPr>
      <w:r>
        <w:rPr>
          <w:rFonts w:hint="eastAsia"/>
        </w:rPr>
        <w:t>为了节省数据库空间</w:t>
      </w:r>
      <w:r w:rsidR="00652D9F">
        <w:rPr>
          <w:rFonts w:hint="eastAsia"/>
        </w:rPr>
        <w:t>，请参照</w:t>
      </w:r>
      <w:hyperlink w:anchor="数据类型范围" w:history="1">
        <w:r w:rsidR="0064167E" w:rsidRPr="00030532">
          <w:rPr>
            <w:rStyle w:val="a4"/>
            <w:rFonts w:hint="eastAsia"/>
          </w:rPr>
          <w:t>字段类型</w:t>
        </w:r>
      </w:hyperlink>
      <w:r w:rsidR="0064167E">
        <w:rPr>
          <w:rFonts w:hint="eastAsia"/>
        </w:rPr>
        <w:t>详细说明</w:t>
      </w:r>
      <w:proofErr w:type="gramStart"/>
      <w:r w:rsidR="0064167E">
        <w:rPr>
          <w:rFonts w:hint="eastAsia"/>
        </w:rPr>
        <w:t>表选择</w:t>
      </w:r>
      <w:proofErr w:type="gramEnd"/>
      <w:r w:rsidR="0064167E">
        <w:rPr>
          <w:rFonts w:hint="eastAsia"/>
        </w:rPr>
        <w:t>最少空间占用</w:t>
      </w:r>
      <w:r w:rsidR="00873927">
        <w:rPr>
          <w:rFonts w:hint="eastAsia"/>
        </w:rPr>
        <w:t>类型</w:t>
      </w:r>
    </w:p>
    <w:p w:rsidR="00FD550A" w:rsidRPr="00E740F3" w:rsidRDefault="00AE3367" w:rsidP="00465E9A">
      <w:pPr>
        <w:pStyle w:val="a3"/>
        <w:numPr>
          <w:ilvl w:val="0"/>
          <w:numId w:val="3"/>
        </w:numPr>
        <w:ind w:firstLineChars="0"/>
      </w:pPr>
      <w:hyperlink r:id="rId9" w:history="1">
        <w:r w:rsidR="00465E9A" w:rsidRPr="001832B9">
          <w:rPr>
            <w:rStyle w:val="a4"/>
            <w:kern w:val="0"/>
            <w:szCs w:val="21"/>
          </w:rPr>
          <w:t>UNSIGNED</w:t>
        </w:r>
      </w:hyperlink>
      <w:proofErr w:type="gramStart"/>
      <w:r w:rsidR="00091A39">
        <w:rPr>
          <w:rFonts w:hint="eastAsia"/>
          <w:color w:val="000000"/>
          <w:kern w:val="0"/>
          <w:szCs w:val="21"/>
        </w:rPr>
        <w:t>存储非</w:t>
      </w:r>
      <w:proofErr w:type="gramEnd"/>
      <w:r w:rsidR="00091A39">
        <w:rPr>
          <w:rFonts w:hint="eastAsia"/>
          <w:color w:val="000000"/>
          <w:kern w:val="0"/>
          <w:szCs w:val="21"/>
        </w:rPr>
        <w:t>负数值，建议在没有负数的业务场景内使用此种类型进行自增列主键定义</w:t>
      </w:r>
    </w:p>
    <w:p w:rsidR="00E740F3" w:rsidRPr="00B74809" w:rsidRDefault="00A47489" w:rsidP="00465E9A">
      <w:pPr>
        <w:pStyle w:val="a3"/>
        <w:numPr>
          <w:ilvl w:val="0"/>
          <w:numId w:val="3"/>
        </w:numPr>
        <w:ind w:firstLineChars="0"/>
      </w:pPr>
      <w:r>
        <w:rPr>
          <w:rFonts w:hint="eastAsia"/>
          <w:color w:val="000000"/>
          <w:kern w:val="0"/>
          <w:szCs w:val="21"/>
        </w:rPr>
        <w:t>自增列在数据库重启动</w:t>
      </w:r>
      <w:r w:rsidR="00B9666E">
        <w:rPr>
          <w:rFonts w:hint="eastAsia"/>
          <w:color w:val="000000"/>
          <w:kern w:val="0"/>
          <w:szCs w:val="21"/>
        </w:rPr>
        <w:t>和</w:t>
      </w:r>
      <w:r w:rsidR="00B9666E">
        <w:rPr>
          <w:rFonts w:hint="eastAsia"/>
          <w:color w:val="000000"/>
          <w:kern w:val="0"/>
          <w:szCs w:val="21"/>
        </w:rPr>
        <w:t>truncate</w:t>
      </w:r>
      <w:r>
        <w:rPr>
          <w:rFonts w:hint="eastAsia"/>
          <w:color w:val="000000"/>
          <w:kern w:val="0"/>
          <w:szCs w:val="21"/>
        </w:rPr>
        <w:t>时会根据表内的</w:t>
      </w:r>
      <w:r>
        <w:rPr>
          <w:rFonts w:hint="eastAsia"/>
          <w:color w:val="000000"/>
          <w:kern w:val="0"/>
          <w:szCs w:val="21"/>
        </w:rPr>
        <w:t>MAX(ID)</w:t>
      </w:r>
      <w:hyperlink w:anchor="AUTO_INCREMENT存在一个bug" w:history="1">
        <w:r w:rsidR="002948A8" w:rsidRPr="007833A4">
          <w:rPr>
            <w:rStyle w:val="a4"/>
            <w:rFonts w:hint="eastAsia"/>
            <w:kern w:val="0"/>
            <w:szCs w:val="21"/>
          </w:rPr>
          <w:t>重新计数</w:t>
        </w:r>
      </w:hyperlink>
      <w:r w:rsidR="006915A9">
        <w:rPr>
          <w:rFonts w:hint="eastAsia"/>
          <w:color w:val="000000"/>
          <w:kern w:val="0"/>
          <w:szCs w:val="21"/>
        </w:rPr>
        <w:t>.</w:t>
      </w:r>
    </w:p>
    <w:p w:rsidR="00B74809" w:rsidRDefault="00B74809" w:rsidP="00465E9A">
      <w:pPr>
        <w:pStyle w:val="a3"/>
        <w:numPr>
          <w:ilvl w:val="0"/>
          <w:numId w:val="3"/>
        </w:numPr>
        <w:ind w:firstLineChars="0"/>
      </w:pPr>
      <w:r>
        <w:t>同财务有关的浮点数必须使用精确存储的</w:t>
      </w:r>
      <w:r>
        <w:t>DECIMAL</w:t>
      </w:r>
      <w:r>
        <w:t>数值类型</w:t>
      </w:r>
    </w:p>
    <w:p w:rsidR="00F73DAF" w:rsidRPr="00F73DAF" w:rsidRDefault="006850F6" w:rsidP="00F73DAF">
      <w:pPr>
        <w:pStyle w:val="a3"/>
        <w:numPr>
          <w:ilvl w:val="0"/>
          <w:numId w:val="3"/>
        </w:numPr>
        <w:ind w:firstLineChars="0"/>
      </w:pPr>
      <w:r>
        <w:rPr>
          <w:rFonts w:hint="eastAsia"/>
        </w:rPr>
        <w:t>原则上不建议数据库字段定义为</w:t>
      </w:r>
      <w:r>
        <w:rPr>
          <w:rFonts w:hint="eastAsia"/>
        </w:rPr>
        <w:t xml:space="preserve">TXT </w:t>
      </w:r>
      <w:r w:rsidR="00F2330A">
        <w:rPr>
          <w:rFonts w:hint="eastAsia"/>
        </w:rPr>
        <w:t>类型，</w:t>
      </w:r>
      <w:r w:rsidR="00F73DAF" w:rsidRPr="00F73DAF">
        <w:rPr>
          <w:rFonts w:hint="eastAsia"/>
        </w:rPr>
        <w:t>仅仅当字符数量可能超过</w:t>
      </w:r>
      <w:r w:rsidR="00F73DAF" w:rsidRPr="00F73DAF">
        <w:rPr>
          <w:rFonts w:hint="eastAsia"/>
        </w:rPr>
        <w:t xml:space="preserve"> 20000 </w:t>
      </w:r>
      <w:proofErr w:type="gramStart"/>
      <w:r w:rsidR="00F73DAF" w:rsidRPr="00F73DAF">
        <w:rPr>
          <w:rFonts w:hint="eastAsia"/>
        </w:rPr>
        <w:t>个</w:t>
      </w:r>
      <w:proofErr w:type="gramEnd"/>
      <w:r w:rsidR="00F73DAF" w:rsidRPr="00F73DAF">
        <w:rPr>
          <w:rFonts w:hint="eastAsia"/>
        </w:rPr>
        <w:t>的时候，可以使用</w:t>
      </w:r>
      <w:r w:rsidR="00F73DAF" w:rsidRPr="00F73DAF">
        <w:rPr>
          <w:rFonts w:hint="eastAsia"/>
        </w:rPr>
        <w:t xml:space="preserve"> TEXT/MEDIUMTEXT </w:t>
      </w:r>
      <w:r w:rsidR="00F73DAF" w:rsidRPr="00F73DAF">
        <w:rPr>
          <w:rFonts w:hint="eastAsia"/>
        </w:rPr>
        <w:t>类型来存放字符类数据。推荐所有使用</w:t>
      </w:r>
      <w:r w:rsidR="00F73DAF" w:rsidRPr="00F73DAF">
        <w:rPr>
          <w:rFonts w:hint="eastAsia"/>
        </w:rPr>
        <w:t xml:space="preserve"> TEXT/MEDIUMTEXT</w:t>
      </w:r>
      <w:r w:rsidR="00F73DAF" w:rsidRPr="00F73DAF">
        <w:rPr>
          <w:rFonts w:hint="eastAsia"/>
        </w:rPr>
        <w:t>类型的字段和原表进行分拆，与原表主键单独组成另外一个表进行存放；</w:t>
      </w:r>
    </w:p>
    <w:p w:rsidR="00F73DAF" w:rsidRDefault="00D04ECA" w:rsidP="00D04ECA">
      <w:pPr>
        <w:pStyle w:val="a3"/>
        <w:numPr>
          <w:ilvl w:val="0"/>
          <w:numId w:val="3"/>
        </w:numPr>
        <w:ind w:firstLineChars="0"/>
      </w:pPr>
      <w:r w:rsidRPr="00D04ECA">
        <w:rPr>
          <w:rFonts w:hint="eastAsia"/>
        </w:rPr>
        <w:t>使用</w:t>
      </w:r>
      <w:r w:rsidRPr="00D04ECA">
        <w:rPr>
          <w:rFonts w:hint="eastAsia"/>
        </w:rPr>
        <w:t>UTF8</w:t>
      </w:r>
      <w:r w:rsidRPr="00D04ECA">
        <w:rPr>
          <w:rFonts w:hint="eastAsia"/>
        </w:rPr>
        <w:t>时，因其是变长的字符集，</w:t>
      </w:r>
      <w:proofErr w:type="gramStart"/>
      <w:r w:rsidRPr="00D04ECA">
        <w:rPr>
          <w:rFonts w:hint="eastAsia"/>
        </w:rPr>
        <w:t>故固定</w:t>
      </w:r>
      <w:proofErr w:type="gramEnd"/>
      <w:r w:rsidRPr="00D04ECA">
        <w:rPr>
          <w:rFonts w:hint="eastAsia"/>
        </w:rPr>
        <w:t>和动态长度的字符串都应用</w:t>
      </w:r>
      <w:r w:rsidRPr="00D04ECA">
        <w:rPr>
          <w:rFonts w:hint="eastAsia"/>
        </w:rPr>
        <w:t>VARCHAR</w:t>
      </w:r>
    </w:p>
    <w:p w:rsidR="00D04ECA" w:rsidRPr="00AE3367" w:rsidRDefault="00D04ECA" w:rsidP="00D04ECA">
      <w:pPr>
        <w:pStyle w:val="a3"/>
        <w:numPr>
          <w:ilvl w:val="0"/>
          <w:numId w:val="3"/>
        </w:numPr>
        <w:ind w:firstLineChars="0"/>
        <w:rPr>
          <w:color w:val="FF0000"/>
        </w:rPr>
      </w:pPr>
      <w:r w:rsidRPr="00AE3367">
        <w:rPr>
          <w:color w:val="FF0000"/>
        </w:rPr>
        <w:t>只需要精确到</w:t>
      </w:r>
      <w:r w:rsidRPr="00AE3367">
        <w:rPr>
          <w:b/>
          <w:color w:val="FF0000"/>
        </w:rPr>
        <w:t>天</w:t>
      </w:r>
      <w:r w:rsidRPr="00AE3367">
        <w:rPr>
          <w:color w:val="FF0000"/>
        </w:rPr>
        <w:t>的字段全部使用</w:t>
      </w:r>
      <w:r w:rsidRPr="00AE3367">
        <w:rPr>
          <w:color w:val="FF0000"/>
        </w:rPr>
        <w:t xml:space="preserve"> DATE </w:t>
      </w:r>
      <w:r w:rsidRPr="00AE3367">
        <w:rPr>
          <w:color w:val="FF0000"/>
        </w:rPr>
        <w:t>类型</w:t>
      </w:r>
    </w:p>
    <w:p w:rsidR="007A77B3" w:rsidRPr="001626F3" w:rsidRDefault="00451F2F" w:rsidP="00D04ECA">
      <w:pPr>
        <w:pStyle w:val="a3"/>
        <w:numPr>
          <w:ilvl w:val="0"/>
          <w:numId w:val="3"/>
        </w:numPr>
        <w:ind w:firstLineChars="0"/>
      </w:pPr>
      <w:r>
        <w:rPr>
          <w:rFonts w:hint="eastAsia"/>
          <w:color w:val="000000"/>
          <w:szCs w:val="21"/>
        </w:rPr>
        <w:t>不允许使用</w:t>
      </w:r>
      <w:del w:id="1" w:author="孟祥晶(Jill Meng)-IT数据中心" w:date="2015-09-24T17:53:00Z">
        <w:r w:rsidDel="001C3FD8">
          <w:rPr>
            <w:rFonts w:ascii="Calibri" w:eastAsia="新宋体" w:hAnsi="Calibri" w:cs="Calibri"/>
            <w:color w:val="000000"/>
            <w:szCs w:val="21"/>
          </w:rPr>
          <w:delText>TEXT ,</w:delText>
        </w:r>
      </w:del>
      <w:r>
        <w:rPr>
          <w:rFonts w:ascii="Calibri" w:eastAsia="新宋体" w:hAnsi="Calibri" w:cs="Calibri"/>
          <w:color w:val="000000"/>
          <w:szCs w:val="21"/>
        </w:rPr>
        <w:t>BLOB</w:t>
      </w:r>
      <w:r>
        <w:rPr>
          <w:rFonts w:hint="eastAsia"/>
          <w:color w:val="000000"/>
          <w:szCs w:val="21"/>
        </w:rPr>
        <w:t>等</w:t>
      </w:r>
      <w:proofErr w:type="gramStart"/>
      <w:r>
        <w:rPr>
          <w:rFonts w:hint="eastAsia"/>
          <w:color w:val="000000"/>
          <w:szCs w:val="21"/>
        </w:rPr>
        <w:t>大对象</w:t>
      </w:r>
      <w:proofErr w:type="gramEnd"/>
      <w:r>
        <w:rPr>
          <w:rFonts w:hint="eastAsia"/>
          <w:color w:val="000000"/>
          <w:szCs w:val="21"/>
        </w:rPr>
        <w:t>类型</w:t>
      </w:r>
      <w:r w:rsidR="001267B0">
        <w:rPr>
          <w:rFonts w:hint="eastAsia"/>
        </w:rPr>
        <w:t>。</w:t>
      </w:r>
    </w:p>
    <w:p w:rsidR="001626F3" w:rsidRDefault="001626F3" w:rsidP="004C0461">
      <w:pPr>
        <w:pStyle w:val="a3"/>
        <w:numPr>
          <w:ilvl w:val="0"/>
          <w:numId w:val="3"/>
        </w:numPr>
        <w:ind w:firstLineChars="0"/>
      </w:pPr>
      <w:r w:rsidRPr="001626F3">
        <w:rPr>
          <w:rFonts w:hint="eastAsia"/>
        </w:rPr>
        <w:t>将大字段、访问频率低的字段拆分到单独的表中存储，分离冷热数据。</w:t>
      </w:r>
      <w:r w:rsidR="004C0461" w:rsidRPr="004C0461">
        <w:rPr>
          <w:rFonts w:hint="eastAsia"/>
        </w:rPr>
        <w:t xml:space="preserve">　　有利于有效利用缓存，防止读入无用的冷数据，较少磁盘</w:t>
      </w:r>
      <w:r w:rsidR="004C0461" w:rsidRPr="004C0461">
        <w:rPr>
          <w:rFonts w:hint="eastAsia"/>
        </w:rPr>
        <w:t>IO,</w:t>
      </w:r>
      <w:r w:rsidR="004C0461" w:rsidRPr="004C0461">
        <w:rPr>
          <w:rFonts w:hint="eastAsia"/>
        </w:rPr>
        <w:t>同时保证</w:t>
      </w:r>
      <w:proofErr w:type="gramStart"/>
      <w:r w:rsidR="004C0461" w:rsidRPr="004C0461">
        <w:rPr>
          <w:rFonts w:hint="eastAsia"/>
        </w:rPr>
        <w:t>热数据</w:t>
      </w:r>
      <w:proofErr w:type="gramEnd"/>
      <w:r w:rsidR="004C0461" w:rsidRPr="004C0461">
        <w:rPr>
          <w:rFonts w:hint="eastAsia"/>
        </w:rPr>
        <w:t>常驻内存提高缓存命中率。</w:t>
      </w:r>
    </w:p>
    <w:p w:rsidR="0088240F" w:rsidRPr="00AE3367" w:rsidRDefault="009D1FD4" w:rsidP="004C0461">
      <w:pPr>
        <w:pStyle w:val="a3"/>
        <w:numPr>
          <w:ilvl w:val="0"/>
          <w:numId w:val="3"/>
        </w:numPr>
        <w:ind w:firstLineChars="0"/>
        <w:rPr>
          <w:color w:val="FF0000"/>
        </w:rPr>
      </w:pPr>
      <w:r w:rsidRPr="00AE3367">
        <w:rPr>
          <w:rFonts w:hint="eastAsia"/>
          <w:color w:val="FF0000"/>
          <w:kern w:val="0"/>
          <w:szCs w:val="21"/>
        </w:rPr>
        <w:t>所有字段在业务上最好都能保证为非空</w:t>
      </w:r>
      <w:r w:rsidR="00A47900" w:rsidRPr="00AE3367">
        <w:rPr>
          <w:rFonts w:hint="eastAsia"/>
          <w:color w:val="FF0000"/>
          <w:kern w:val="0"/>
          <w:szCs w:val="21"/>
        </w:rPr>
        <w:t>，</w:t>
      </w:r>
      <w:hyperlink w:anchor="所有索引字段建议定义为NOTNULL" w:history="1">
        <w:r w:rsidR="00A47900" w:rsidRPr="00AE3367">
          <w:rPr>
            <w:rStyle w:val="a4"/>
            <w:rFonts w:hint="eastAsia"/>
            <w:color w:val="FF0000"/>
            <w:kern w:val="0"/>
            <w:szCs w:val="21"/>
          </w:rPr>
          <w:t>建议用用</w:t>
        </w:r>
        <w:r w:rsidR="00A47900" w:rsidRPr="00AE3367">
          <w:rPr>
            <w:rStyle w:val="a4"/>
            <w:color w:val="FF0000"/>
            <w:kern w:val="0"/>
            <w:szCs w:val="21"/>
          </w:rPr>
          <w:t>0</w:t>
        </w:r>
        <w:r w:rsidR="00A47900" w:rsidRPr="00AE3367">
          <w:rPr>
            <w:rStyle w:val="a4"/>
            <w:rFonts w:hint="eastAsia"/>
            <w:color w:val="FF0000"/>
            <w:kern w:val="0"/>
            <w:szCs w:val="21"/>
          </w:rPr>
          <w:t>、特殊值或空串代替</w:t>
        </w:r>
        <w:r w:rsidR="00A47900" w:rsidRPr="00AE3367">
          <w:rPr>
            <w:rStyle w:val="a4"/>
            <w:color w:val="FF0000"/>
            <w:kern w:val="0"/>
            <w:szCs w:val="21"/>
          </w:rPr>
          <w:t>NULL</w:t>
        </w:r>
        <w:r w:rsidR="00A47900" w:rsidRPr="00AE3367">
          <w:rPr>
            <w:rStyle w:val="a4"/>
            <w:rFonts w:hint="eastAsia"/>
            <w:color w:val="FF0000"/>
            <w:kern w:val="0"/>
            <w:szCs w:val="21"/>
          </w:rPr>
          <w:t>值</w:t>
        </w:r>
      </w:hyperlink>
    </w:p>
    <w:p w:rsidR="00632E3C" w:rsidRDefault="003A2C18" w:rsidP="004C0461">
      <w:pPr>
        <w:pStyle w:val="a3"/>
        <w:numPr>
          <w:ilvl w:val="0"/>
          <w:numId w:val="3"/>
        </w:numPr>
        <w:ind w:firstLineChars="0"/>
      </w:pPr>
      <w:r>
        <w:rPr>
          <w:rFonts w:hint="eastAsia"/>
        </w:rPr>
        <w:t>MYSQL</w:t>
      </w:r>
      <w:r>
        <w:rPr>
          <w:rFonts w:hint="eastAsia"/>
        </w:rPr>
        <w:t>的新增和修改列的操作相当于重建表，表设计要一步到位，尽量避免大表的</w:t>
      </w:r>
      <w:r w:rsidR="00046046">
        <w:rPr>
          <w:rFonts w:hint="eastAsia"/>
        </w:rPr>
        <w:t>DDL</w:t>
      </w:r>
      <w:r w:rsidR="00046046">
        <w:rPr>
          <w:rFonts w:hint="eastAsia"/>
        </w:rPr>
        <w:t>操作。</w:t>
      </w:r>
      <w:r w:rsidR="00046046">
        <w:rPr>
          <w:rFonts w:hint="eastAsia"/>
        </w:rPr>
        <w:t xml:space="preserve"> </w:t>
      </w:r>
      <w:r w:rsidR="00046046">
        <w:rPr>
          <w:rFonts w:hint="eastAsia"/>
        </w:rPr>
        <w:t>（</w:t>
      </w:r>
      <w:r w:rsidR="00046046">
        <w:rPr>
          <w:rFonts w:hint="eastAsia"/>
        </w:rPr>
        <w:t>TIPS:</w:t>
      </w:r>
      <w:r w:rsidR="00046046">
        <w:rPr>
          <w:rFonts w:hint="eastAsia"/>
        </w:rPr>
        <w:t>可以预定义</w:t>
      </w:r>
      <w:proofErr w:type="gramStart"/>
      <w:r w:rsidR="00046046">
        <w:rPr>
          <w:rFonts w:hint="eastAsia"/>
        </w:rPr>
        <w:t>一些列留</w:t>
      </w:r>
      <w:proofErr w:type="gramEnd"/>
      <w:r w:rsidR="00046046">
        <w:rPr>
          <w:rFonts w:hint="eastAsia"/>
        </w:rPr>
        <w:t>作将来业务扩展</w:t>
      </w:r>
      <w:r w:rsidR="00BD0868">
        <w:rPr>
          <w:rFonts w:hint="eastAsia"/>
        </w:rPr>
        <w:t>，如</w:t>
      </w:r>
      <w:r w:rsidR="004D0751">
        <w:rPr>
          <w:rFonts w:hint="eastAsia"/>
        </w:rPr>
        <w:t>：</w:t>
      </w:r>
      <w:r w:rsidR="00384695">
        <w:rPr>
          <w:rFonts w:hint="eastAsia"/>
        </w:rPr>
        <w:t>当前只需要</w:t>
      </w:r>
      <w:r w:rsidR="00384695">
        <w:rPr>
          <w:rFonts w:hint="eastAsia"/>
        </w:rPr>
        <w:t>10</w:t>
      </w:r>
      <w:r w:rsidR="00384695">
        <w:rPr>
          <w:rFonts w:hint="eastAsia"/>
        </w:rPr>
        <w:t>个字段，考虑到未来发展，可以预留</w:t>
      </w:r>
      <w:r w:rsidR="00384695">
        <w:rPr>
          <w:rFonts w:hint="eastAsia"/>
        </w:rPr>
        <w:t>10</w:t>
      </w:r>
      <w:r w:rsidR="00384695">
        <w:rPr>
          <w:rFonts w:hint="eastAsia"/>
        </w:rPr>
        <w:t>个字段，表上总共创建</w:t>
      </w:r>
      <w:r w:rsidR="00384695">
        <w:rPr>
          <w:rFonts w:hint="eastAsia"/>
        </w:rPr>
        <w:t>20</w:t>
      </w:r>
      <w:r w:rsidR="00384695">
        <w:rPr>
          <w:rFonts w:hint="eastAsia"/>
        </w:rPr>
        <w:t>个字段</w:t>
      </w:r>
      <w:r w:rsidR="00046046">
        <w:rPr>
          <w:rFonts w:hint="eastAsia"/>
        </w:rPr>
        <w:t>）</w:t>
      </w:r>
    </w:p>
    <w:p w:rsidR="007A77B3" w:rsidRDefault="007A77B3" w:rsidP="007A77B3">
      <w:pPr>
        <w:ind w:left="360"/>
      </w:pPr>
    </w:p>
    <w:p w:rsidR="005B195C" w:rsidRDefault="005B195C" w:rsidP="007A77B3">
      <w:pPr>
        <w:ind w:left="360"/>
      </w:pPr>
    </w:p>
    <w:p w:rsidR="005B195C" w:rsidRDefault="005B195C" w:rsidP="007A77B3">
      <w:pPr>
        <w:ind w:left="360"/>
      </w:pPr>
    </w:p>
    <w:p w:rsidR="005B195C" w:rsidRDefault="005B195C" w:rsidP="007A77B3">
      <w:pPr>
        <w:ind w:left="360"/>
      </w:pPr>
    </w:p>
    <w:p w:rsidR="005B195C" w:rsidRDefault="005B195C" w:rsidP="007A77B3">
      <w:pPr>
        <w:ind w:left="360"/>
      </w:pPr>
    </w:p>
    <w:p w:rsidR="005B195C" w:rsidRDefault="005B195C" w:rsidP="007A77B3">
      <w:pPr>
        <w:ind w:left="360"/>
      </w:pPr>
    </w:p>
    <w:p w:rsidR="005B195C" w:rsidRDefault="005B195C" w:rsidP="007A77B3">
      <w:pPr>
        <w:ind w:left="360"/>
      </w:pPr>
    </w:p>
    <w:p w:rsidR="000655C8" w:rsidRDefault="000655C8" w:rsidP="007A77B3">
      <w:pPr>
        <w:ind w:left="360"/>
      </w:pPr>
    </w:p>
    <w:p w:rsidR="000655C8" w:rsidRDefault="000655C8" w:rsidP="007A77B3">
      <w:pPr>
        <w:ind w:left="360"/>
      </w:pPr>
    </w:p>
    <w:p w:rsidR="005B195C" w:rsidRDefault="005B195C" w:rsidP="007A77B3">
      <w:pPr>
        <w:ind w:left="360"/>
      </w:pPr>
    </w:p>
    <w:p w:rsidR="00681334" w:rsidRDefault="00681334" w:rsidP="009C5E08">
      <w:pPr>
        <w:pStyle w:val="aa"/>
        <w:jc w:val="left"/>
      </w:pPr>
      <w:r w:rsidRPr="009C5E08">
        <w:rPr>
          <w:rFonts w:hint="eastAsia"/>
        </w:rPr>
        <w:t>索引规范</w:t>
      </w:r>
      <w:r>
        <w:rPr>
          <w:rFonts w:hint="eastAsia"/>
        </w:rPr>
        <w:t>：</w:t>
      </w:r>
    </w:p>
    <w:p w:rsidR="00302A91" w:rsidRDefault="00302A91" w:rsidP="00D42A5D">
      <w:pPr>
        <w:pStyle w:val="a3"/>
        <w:numPr>
          <w:ilvl w:val="0"/>
          <w:numId w:val="7"/>
        </w:numPr>
        <w:ind w:firstLineChars="0"/>
      </w:pPr>
      <w:r>
        <w:rPr>
          <w:rFonts w:hint="eastAsia"/>
        </w:rPr>
        <w:t>表数据超过</w:t>
      </w:r>
      <w:r>
        <w:rPr>
          <w:rFonts w:hint="eastAsia"/>
        </w:rPr>
        <w:t>1000</w:t>
      </w:r>
      <w:r>
        <w:rPr>
          <w:rFonts w:hint="eastAsia"/>
        </w:rPr>
        <w:t>行就需要创建索引</w:t>
      </w:r>
      <w:r w:rsidR="00B95812">
        <w:rPr>
          <w:rFonts w:hint="eastAsia"/>
        </w:rPr>
        <w:t>。</w:t>
      </w:r>
    </w:p>
    <w:p w:rsidR="00EF7256" w:rsidRDefault="00A47900" w:rsidP="00D42A5D">
      <w:pPr>
        <w:pStyle w:val="a3"/>
        <w:numPr>
          <w:ilvl w:val="0"/>
          <w:numId w:val="7"/>
        </w:numPr>
        <w:ind w:firstLineChars="0"/>
      </w:pPr>
      <w:r>
        <w:rPr>
          <w:rFonts w:hint="eastAsia"/>
        </w:rPr>
        <w:t>常用查询</w:t>
      </w:r>
      <w:r w:rsidR="009B050B">
        <w:rPr>
          <w:rFonts w:hint="eastAsia"/>
        </w:rPr>
        <w:t>条件</w:t>
      </w:r>
      <w:r>
        <w:rPr>
          <w:rFonts w:hint="eastAsia"/>
        </w:rPr>
        <w:t>都需要创建索引</w:t>
      </w:r>
      <w:r w:rsidR="007F7CB4">
        <w:rPr>
          <w:rFonts w:hint="eastAsia"/>
        </w:rPr>
        <w:t>,</w:t>
      </w:r>
      <w:r w:rsidR="00EF7256">
        <w:rPr>
          <w:rFonts w:hint="eastAsia"/>
        </w:rPr>
        <w:t>选择度高的</w:t>
      </w:r>
      <w:proofErr w:type="gramStart"/>
      <w:r w:rsidR="00EF7256">
        <w:rPr>
          <w:rFonts w:hint="eastAsia"/>
        </w:rPr>
        <w:t>列建议</w:t>
      </w:r>
      <w:proofErr w:type="gramEnd"/>
      <w:r w:rsidR="00EF7256">
        <w:rPr>
          <w:rFonts w:hint="eastAsia"/>
        </w:rPr>
        <w:t>作为索引的第一个字段</w:t>
      </w:r>
    </w:p>
    <w:p w:rsidR="00D0216E" w:rsidRPr="00B40C9B" w:rsidRDefault="00D42A5D" w:rsidP="00D42A5D">
      <w:pPr>
        <w:pStyle w:val="a3"/>
        <w:numPr>
          <w:ilvl w:val="0"/>
          <w:numId w:val="7"/>
        </w:numPr>
        <w:ind w:firstLineChars="0"/>
      </w:pPr>
      <w:r>
        <w:rPr>
          <w:rFonts w:hint="eastAsia"/>
        </w:rPr>
        <w:t>为了降低索引维护成本，</w:t>
      </w:r>
      <w:r>
        <w:rPr>
          <w:rFonts w:hint="eastAsia"/>
          <w:color w:val="000000"/>
          <w:kern w:val="0"/>
          <w:szCs w:val="21"/>
        </w:rPr>
        <w:t>禁止冗余索引，</w:t>
      </w:r>
      <w:r w:rsidRPr="00D42A5D">
        <w:rPr>
          <w:rFonts w:hint="eastAsia"/>
          <w:color w:val="000000"/>
          <w:kern w:val="0"/>
          <w:szCs w:val="21"/>
        </w:rPr>
        <w:t>增大</w:t>
      </w:r>
      <w:r w:rsidRPr="00D42A5D">
        <w:rPr>
          <w:rFonts w:hint="eastAsia"/>
          <w:color w:val="000000"/>
          <w:kern w:val="0"/>
          <w:szCs w:val="21"/>
        </w:rPr>
        <w:t>IO</w:t>
      </w:r>
      <w:r w:rsidRPr="00D42A5D">
        <w:rPr>
          <w:rFonts w:hint="eastAsia"/>
          <w:color w:val="000000"/>
          <w:kern w:val="0"/>
          <w:szCs w:val="21"/>
        </w:rPr>
        <w:t>压力。（</w:t>
      </w:r>
      <w:r w:rsidRPr="00D42A5D">
        <w:rPr>
          <w:rFonts w:hint="eastAsia"/>
          <w:color w:val="000000"/>
          <w:kern w:val="0"/>
          <w:szCs w:val="21"/>
        </w:rPr>
        <w:t>a,b,c</w:t>
      </w:r>
      <w:r w:rsidRPr="00D42A5D">
        <w:rPr>
          <w:rFonts w:hint="eastAsia"/>
          <w:color w:val="000000"/>
          <w:kern w:val="0"/>
          <w:szCs w:val="21"/>
        </w:rPr>
        <w:t>）、（</w:t>
      </w:r>
      <w:r w:rsidRPr="00D42A5D">
        <w:rPr>
          <w:rFonts w:hint="eastAsia"/>
          <w:color w:val="000000"/>
          <w:kern w:val="0"/>
          <w:szCs w:val="21"/>
        </w:rPr>
        <w:t>a,b</w:t>
      </w:r>
      <w:r w:rsidRPr="00D42A5D">
        <w:rPr>
          <w:rFonts w:hint="eastAsia"/>
          <w:color w:val="000000"/>
          <w:kern w:val="0"/>
          <w:szCs w:val="21"/>
        </w:rPr>
        <w:t>），后者为冗余索引。可以利用前缀索引来达到加速目的，减轻维护负担。</w:t>
      </w:r>
    </w:p>
    <w:p w:rsidR="00B40C9B" w:rsidRPr="00613CFE" w:rsidRDefault="00676757" w:rsidP="00676757">
      <w:pPr>
        <w:pStyle w:val="a3"/>
        <w:numPr>
          <w:ilvl w:val="0"/>
          <w:numId w:val="7"/>
        </w:numPr>
        <w:ind w:firstLineChars="0"/>
      </w:pPr>
      <w:r>
        <w:rPr>
          <w:rFonts w:hint="eastAsia"/>
          <w:color w:val="000000"/>
          <w:kern w:val="0"/>
          <w:szCs w:val="21"/>
        </w:rPr>
        <w:t>禁止</w:t>
      </w:r>
      <w:r w:rsidR="00214713">
        <w:rPr>
          <w:rFonts w:hint="eastAsia"/>
          <w:color w:val="000000"/>
          <w:kern w:val="0"/>
          <w:szCs w:val="21"/>
        </w:rPr>
        <w:t>创建</w:t>
      </w:r>
      <w:r>
        <w:rPr>
          <w:rFonts w:hint="eastAsia"/>
          <w:color w:val="000000"/>
          <w:kern w:val="0"/>
          <w:szCs w:val="21"/>
        </w:rPr>
        <w:t>重复索引</w:t>
      </w:r>
      <w:r w:rsidR="001119B3">
        <w:rPr>
          <w:rFonts w:hint="eastAsia"/>
          <w:color w:val="000000"/>
          <w:kern w:val="0"/>
          <w:szCs w:val="21"/>
        </w:rPr>
        <w:t>。</w:t>
      </w:r>
      <w:r w:rsidR="001119B3">
        <w:rPr>
          <w:rFonts w:hint="eastAsia"/>
          <w:color w:val="000000"/>
          <w:kern w:val="0"/>
          <w:szCs w:val="21"/>
        </w:rPr>
        <w:t xml:space="preserve"> </w:t>
      </w:r>
      <w:r w:rsidR="001119B3">
        <w:rPr>
          <w:rFonts w:hint="eastAsia"/>
          <w:color w:val="000000"/>
          <w:kern w:val="0"/>
          <w:szCs w:val="21"/>
        </w:rPr>
        <w:t>如</w:t>
      </w:r>
      <w:r w:rsidRPr="00676757">
        <w:rPr>
          <w:color w:val="000000"/>
          <w:kern w:val="0"/>
          <w:szCs w:val="21"/>
        </w:rPr>
        <w:t>primary key a;uniq index a;</w:t>
      </w:r>
      <w:r>
        <w:rPr>
          <w:rFonts w:hint="eastAsia"/>
          <w:color w:val="000000"/>
          <w:kern w:val="0"/>
          <w:szCs w:val="21"/>
        </w:rPr>
        <w:t xml:space="preserve"> </w:t>
      </w:r>
      <w:r w:rsidR="00661562">
        <w:rPr>
          <w:rFonts w:hint="eastAsia"/>
          <w:color w:val="000000"/>
          <w:kern w:val="0"/>
          <w:szCs w:val="21"/>
        </w:rPr>
        <w:t>在</w:t>
      </w:r>
      <w:r w:rsidR="00661562">
        <w:rPr>
          <w:rFonts w:hint="eastAsia"/>
          <w:color w:val="000000"/>
          <w:kern w:val="0"/>
          <w:szCs w:val="21"/>
        </w:rPr>
        <w:t>mysql</w:t>
      </w:r>
      <w:r w:rsidR="004F57A1">
        <w:rPr>
          <w:rFonts w:hint="eastAsia"/>
          <w:color w:val="000000"/>
          <w:kern w:val="0"/>
          <w:szCs w:val="21"/>
        </w:rPr>
        <w:t>内</w:t>
      </w:r>
      <w:r>
        <w:rPr>
          <w:rFonts w:hint="eastAsia"/>
          <w:color w:val="000000"/>
          <w:kern w:val="0"/>
          <w:szCs w:val="21"/>
        </w:rPr>
        <w:t>会分别创建两个索引</w:t>
      </w:r>
      <w:r w:rsidR="00262184">
        <w:rPr>
          <w:rFonts w:hint="eastAsia"/>
          <w:color w:val="000000"/>
          <w:kern w:val="0"/>
          <w:szCs w:val="21"/>
        </w:rPr>
        <w:t>.</w:t>
      </w:r>
    </w:p>
    <w:p w:rsidR="00613CFE" w:rsidRDefault="00613CFE" w:rsidP="00676757">
      <w:pPr>
        <w:pStyle w:val="a3"/>
        <w:numPr>
          <w:ilvl w:val="0"/>
          <w:numId w:val="7"/>
        </w:numPr>
        <w:ind w:firstLineChars="0"/>
      </w:pPr>
      <w:r>
        <w:rPr>
          <w:rFonts w:hint="eastAsia"/>
          <w:color w:val="000000"/>
          <w:kern w:val="0"/>
          <w:szCs w:val="21"/>
        </w:rPr>
        <w:t>索引数量最好控制在</w:t>
      </w:r>
      <w:r>
        <w:rPr>
          <w:rFonts w:hint="eastAsia"/>
          <w:color w:val="000000"/>
          <w:kern w:val="0"/>
          <w:szCs w:val="21"/>
        </w:rPr>
        <w:t xml:space="preserve"> 5</w:t>
      </w:r>
      <w:r>
        <w:rPr>
          <w:rFonts w:hint="eastAsia"/>
          <w:color w:val="000000"/>
          <w:kern w:val="0"/>
          <w:szCs w:val="21"/>
        </w:rPr>
        <w:t>个以内</w:t>
      </w:r>
    </w:p>
    <w:p w:rsidR="00681334" w:rsidRDefault="00681334" w:rsidP="00681334"/>
    <w:p w:rsidR="00A30C51" w:rsidRPr="009C5E08" w:rsidRDefault="00A30C51" w:rsidP="009C5E08">
      <w:pPr>
        <w:pStyle w:val="aa"/>
        <w:jc w:val="left"/>
      </w:pPr>
      <w:r w:rsidRPr="009C5E08">
        <w:rPr>
          <w:rFonts w:hint="eastAsia"/>
        </w:rPr>
        <w:t>SQL</w:t>
      </w:r>
      <w:r w:rsidRPr="009C5E08">
        <w:rPr>
          <w:rFonts w:hint="eastAsia"/>
        </w:rPr>
        <w:t>语句书写规范：</w:t>
      </w:r>
    </w:p>
    <w:p w:rsidR="00A30C51" w:rsidRDefault="00E70430" w:rsidP="0024562D">
      <w:pPr>
        <w:pStyle w:val="a3"/>
        <w:numPr>
          <w:ilvl w:val="0"/>
          <w:numId w:val="4"/>
        </w:numPr>
        <w:ind w:firstLineChars="0"/>
        <w:jc w:val="left"/>
      </w:pPr>
      <w:r>
        <w:rPr>
          <w:rFonts w:hint="eastAsia"/>
        </w:rPr>
        <w:t>与</w:t>
      </w:r>
      <w:r>
        <w:rPr>
          <w:rFonts w:hint="eastAsia"/>
        </w:rPr>
        <w:t>ORACLE</w:t>
      </w:r>
      <w:r>
        <w:rPr>
          <w:rFonts w:hint="eastAsia"/>
        </w:rPr>
        <w:t>数据库的支持能力不同，</w:t>
      </w:r>
      <w:r>
        <w:rPr>
          <w:rFonts w:hint="eastAsia"/>
        </w:rPr>
        <w:t>MYSQL</w:t>
      </w:r>
      <w:r>
        <w:rPr>
          <w:rFonts w:hint="eastAsia"/>
        </w:rPr>
        <w:t>数据库内仅仅存放</w:t>
      </w:r>
      <w:r w:rsidR="00A17E0E">
        <w:rPr>
          <w:rFonts w:hint="eastAsia"/>
        </w:rPr>
        <w:t>数据，业务逻辑需要上移到应用层处理，</w:t>
      </w:r>
      <w:r w:rsidR="00EB1AE6">
        <w:rPr>
          <w:rFonts w:hint="eastAsia"/>
        </w:rPr>
        <w:t>报表分析型需求使用大数据平台，</w:t>
      </w:r>
      <w:r w:rsidR="00064511">
        <w:rPr>
          <w:rFonts w:hint="eastAsia"/>
        </w:rPr>
        <w:t>可以缓存数据</w:t>
      </w:r>
      <w:r w:rsidR="00656C31">
        <w:rPr>
          <w:rFonts w:hint="eastAsia"/>
        </w:rPr>
        <w:t>使用</w:t>
      </w:r>
      <w:r w:rsidR="00656C31">
        <w:rPr>
          <w:rFonts w:hint="eastAsia"/>
        </w:rPr>
        <w:t>re</w:t>
      </w:r>
      <w:r w:rsidR="002C1869">
        <w:rPr>
          <w:rFonts w:hint="eastAsia"/>
        </w:rPr>
        <w:t>di</w:t>
      </w:r>
      <w:r w:rsidR="00656C31">
        <w:rPr>
          <w:rFonts w:hint="eastAsia"/>
        </w:rPr>
        <w:t>s</w:t>
      </w:r>
      <w:r w:rsidR="00656C31">
        <w:rPr>
          <w:rFonts w:hint="eastAsia"/>
        </w:rPr>
        <w:t>等缓存处理。</w:t>
      </w:r>
    </w:p>
    <w:p w:rsidR="00831598" w:rsidRDefault="00C1270A" w:rsidP="0024562D">
      <w:pPr>
        <w:pStyle w:val="a3"/>
        <w:numPr>
          <w:ilvl w:val="0"/>
          <w:numId w:val="4"/>
        </w:numPr>
        <w:ind w:firstLineChars="0"/>
        <w:jc w:val="left"/>
      </w:pPr>
      <w:r w:rsidRPr="00C1270A">
        <w:rPr>
          <w:rFonts w:hint="eastAsia"/>
        </w:rPr>
        <w:t>从主</w:t>
      </w:r>
      <w:proofErr w:type="gramStart"/>
      <w:r w:rsidRPr="00C1270A">
        <w:rPr>
          <w:rFonts w:hint="eastAsia"/>
        </w:rPr>
        <w:t>备数据</w:t>
      </w:r>
      <w:proofErr w:type="gramEnd"/>
      <w:r w:rsidRPr="00C1270A">
        <w:rPr>
          <w:rFonts w:hint="eastAsia"/>
        </w:rPr>
        <w:t>异步复制的数据安全性角度出发，禁止使用</w:t>
      </w:r>
      <w:r w:rsidRPr="00C1270A">
        <w:rPr>
          <w:rFonts w:hint="eastAsia"/>
        </w:rPr>
        <w:t>SYSDATE()</w:t>
      </w:r>
      <w:r w:rsidRPr="00C1270A">
        <w:rPr>
          <w:rFonts w:hint="eastAsia"/>
        </w:rPr>
        <w:t>函数获取当前时间</w:t>
      </w:r>
      <w:r w:rsidR="005067E0">
        <w:rPr>
          <w:rFonts w:hint="eastAsia"/>
        </w:rPr>
        <w:t>,</w:t>
      </w:r>
      <w:r w:rsidR="005067E0">
        <w:rPr>
          <w:rFonts w:hint="eastAsia"/>
        </w:rPr>
        <w:t>可以使用</w:t>
      </w:r>
      <w:r w:rsidR="005067E0">
        <w:rPr>
          <w:rFonts w:hint="eastAsia"/>
        </w:rPr>
        <w:t>now()</w:t>
      </w:r>
    </w:p>
    <w:p w:rsidR="00443B9F" w:rsidRDefault="002C6D3E" w:rsidP="0024562D">
      <w:pPr>
        <w:pStyle w:val="a3"/>
        <w:numPr>
          <w:ilvl w:val="0"/>
          <w:numId w:val="4"/>
        </w:numPr>
        <w:ind w:firstLineChars="0"/>
        <w:jc w:val="left"/>
      </w:pPr>
      <w:r>
        <w:rPr>
          <w:rFonts w:hint="eastAsia"/>
        </w:rPr>
        <w:t>隐式转换会导致用不到相应索引</w:t>
      </w:r>
      <w:r>
        <w:rPr>
          <w:rFonts w:hint="eastAsia"/>
        </w:rPr>
        <w:t>,</w:t>
      </w:r>
      <w:r w:rsidR="00BD3E0B">
        <w:rPr>
          <w:rFonts w:hint="eastAsia"/>
        </w:rPr>
        <w:t>在查询条件书写时</w:t>
      </w:r>
      <w:r w:rsidR="00601741">
        <w:rPr>
          <w:rFonts w:hint="eastAsia"/>
        </w:rPr>
        <w:t>避免产生</w:t>
      </w:r>
      <w:r w:rsidR="00ED027A">
        <w:rPr>
          <w:rFonts w:hint="eastAsia"/>
        </w:rPr>
        <w:t>对查询列</w:t>
      </w:r>
      <w:r w:rsidR="00A6347B">
        <w:rPr>
          <w:rFonts w:hint="eastAsia"/>
        </w:rPr>
        <w:t>的</w:t>
      </w:r>
      <w:r w:rsidR="00EA2072">
        <w:rPr>
          <w:rFonts w:hint="eastAsia"/>
        </w:rPr>
        <w:t>隐式转换</w:t>
      </w:r>
      <w:r w:rsidR="008E06F9">
        <w:rPr>
          <w:rFonts w:hint="eastAsia"/>
        </w:rPr>
        <w:t xml:space="preserve"> </w:t>
      </w:r>
      <w:r w:rsidR="0088331E">
        <w:rPr>
          <w:rFonts w:hint="eastAsia"/>
        </w:rPr>
        <w:t>.</w:t>
      </w:r>
      <w:r w:rsidR="00BF27ED">
        <w:rPr>
          <w:rFonts w:hint="eastAsia"/>
        </w:rPr>
        <w:t>详见</w:t>
      </w:r>
      <w:hyperlink w:anchor="隐式转换规则" w:history="1">
        <w:r w:rsidR="00BF27ED" w:rsidRPr="00A25ED8">
          <w:rPr>
            <w:rStyle w:val="a4"/>
            <w:rFonts w:hint="eastAsia"/>
          </w:rPr>
          <w:t>隐式转换规则</w:t>
        </w:r>
      </w:hyperlink>
      <w:r w:rsidR="00BF27ED">
        <w:rPr>
          <w:rFonts w:hint="eastAsia"/>
        </w:rPr>
        <w:t>部分</w:t>
      </w:r>
    </w:p>
    <w:p w:rsidR="003464F4" w:rsidRDefault="0009346B" w:rsidP="0024562D">
      <w:pPr>
        <w:numPr>
          <w:ilvl w:val="0"/>
          <w:numId w:val="4"/>
        </w:numPr>
        <w:spacing w:line="360" w:lineRule="auto"/>
        <w:jc w:val="left"/>
      </w:pPr>
      <w:r>
        <w:rPr>
          <w:rFonts w:hint="eastAsia"/>
        </w:rPr>
        <w:t>禁止使用</w:t>
      </w:r>
      <w:hyperlink w:anchor="LAST_INSERT_ID" w:history="1">
        <w:r w:rsidR="003464F4" w:rsidRPr="006E2B0D">
          <w:rPr>
            <w:rStyle w:val="a4"/>
          </w:rPr>
          <w:t>LAST_INSERT_ID()</w:t>
        </w:r>
      </w:hyperlink>
    </w:p>
    <w:p w:rsidR="00D5758C" w:rsidRPr="00D5758C" w:rsidRDefault="005B3F4D" w:rsidP="0024562D">
      <w:pPr>
        <w:pStyle w:val="a3"/>
        <w:numPr>
          <w:ilvl w:val="0"/>
          <w:numId w:val="4"/>
        </w:numPr>
        <w:ind w:firstLineChars="0"/>
        <w:jc w:val="left"/>
      </w:pPr>
      <w:r>
        <w:rPr>
          <w:rFonts w:hint="eastAsia"/>
        </w:rPr>
        <w:t>为了防止</w:t>
      </w:r>
      <w:r w:rsidR="00D5758C">
        <w:rPr>
          <w:rFonts w:hint="eastAsia"/>
        </w:rPr>
        <w:t>SQL</w:t>
      </w:r>
      <w:r w:rsidR="00D5758C">
        <w:rPr>
          <w:rFonts w:hint="eastAsia"/>
        </w:rPr>
        <w:t>注入，禁止使用</w:t>
      </w:r>
      <w:hyperlink w:anchor="SLEEPBENCHMARK" w:history="1">
        <w:r w:rsidR="00D5758C" w:rsidRPr="00717585">
          <w:rPr>
            <w:rFonts w:hint="eastAsia"/>
          </w:rPr>
          <w:t>SLEEP()</w:t>
        </w:r>
        <w:r w:rsidR="00D5758C" w:rsidRPr="00717585">
          <w:rPr>
            <w:rFonts w:hint="eastAsia"/>
          </w:rPr>
          <w:t>、</w:t>
        </w:r>
        <w:r w:rsidR="00D5758C" w:rsidRPr="00717585">
          <w:rPr>
            <w:rFonts w:hint="eastAsia"/>
          </w:rPr>
          <w:t>BENCHMARK()</w:t>
        </w:r>
      </w:hyperlink>
      <w:r w:rsidR="00081CF8">
        <w:rPr>
          <w:rFonts w:hint="eastAsia"/>
        </w:rPr>
        <w:t>类型函数</w:t>
      </w:r>
    </w:p>
    <w:p w:rsidR="00374B29" w:rsidRPr="00374B29" w:rsidRDefault="00605895" w:rsidP="0024562D">
      <w:pPr>
        <w:pStyle w:val="a3"/>
        <w:numPr>
          <w:ilvl w:val="0"/>
          <w:numId w:val="4"/>
        </w:numPr>
        <w:ind w:firstLineChars="0"/>
        <w:jc w:val="left"/>
      </w:pPr>
      <w:r w:rsidRPr="00605895">
        <w:rPr>
          <w:rFonts w:hint="eastAsia"/>
        </w:rPr>
        <w:t>由于</w:t>
      </w:r>
      <w:r w:rsidRPr="00605895">
        <w:rPr>
          <w:rFonts w:hint="eastAsia"/>
        </w:rPr>
        <w:t>UUID</w:t>
      </w:r>
      <w:r w:rsidRPr="00605895">
        <w:rPr>
          <w:rFonts w:hint="eastAsia"/>
        </w:rPr>
        <w:t>分布的随机性</w:t>
      </w:r>
      <w:ins w:id="2" w:author="孟祥晶(Jill Meng)-IT数据中心" w:date="2015-09-24T18:13:00Z">
        <w:r w:rsidR="00A1542F">
          <w:rPr>
            <w:rFonts w:hint="eastAsia"/>
          </w:rPr>
          <w:t>和长度较长</w:t>
        </w:r>
      </w:ins>
      <w:r w:rsidRPr="00605895">
        <w:rPr>
          <w:rFonts w:hint="eastAsia"/>
        </w:rPr>
        <w:t>，非常不适合作为</w:t>
      </w:r>
      <w:r w:rsidRPr="00605895">
        <w:rPr>
          <w:rFonts w:hint="eastAsia"/>
        </w:rPr>
        <w:t>InnoDB</w:t>
      </w:r>
      <w:r w:rsidRPr="00605895">
        <w:rPr>
          <w:rFonts w:hint="eastAsia"/>
        </w:rPr>
        <w:t>存储引擎表的主键或唯一性的标识，非特殊原因或特殊场景不应使用</w:t>
      </w:r>
      <w:r w:rsidR="00374B29" w:rsidRPr="00374B29">
        <w:t>UUID()</w:t>
      </w:r>
      <w:r w:rsidR="00BF238A">
        <w:rPr>
          <w:rFonts w:hint="eastAsia"/>
        </w:rPr>
        <w:t xml:space="preserve"> </w:t>
      </w:r>
      <w:r w:rsidR="00BF238A">
        <w:rPr>
          <w:rFonts w:hint="eastAsia"/>
        </w:rPr>
        <w:t>函数</w:t>
      </w:r>
    </w:p>
    <w:p w:rsidR="009F4584" w:rsidRPr="009F4584" w:rsidRDefault="009F4584" w:rsidP="0024562D">
      <w:pPr>
        <w:pStyle w:val="a3"/>
        <w:numPr>
          <w:ilvl w:val="0"/>
          <w:numId w:val="4"/>
        </w:numPr>
        <w:ind w:firstLineChars="0"/>
        <w:jc w:val="left"/>
      </w:pPr>
      <w:r w:rsidRPr="009F4584">
        <w:rPr>
          <w:rFonts w:hint="eastAsia"/>
        </w:rPr>
        <w:t>WHERE</w:t>
      </w:r>
      <w:r w:rsidRPr="009F4584">
        <w:rPr>
          <w:rFonts w:hint="eastAsia"/>
        </w:rPr>
        <w:t>子句中的数据扫描不</w:t>
      </w:r>
      <w:proofErr w:type="gramStart"/>
      <w:r w:rsidRPr="009F4584">
        <w:rPr>
          <w:rFonts w:hint="eastAsia"/>
        </w:rPr>
        <w:t>超过表总数据</w:t>
      </w:r>
      <w:proofErr w:type="gramEnd"/>
      <w:r w:rsidRPr="009F4584">
        <w:rPr>
          <w:rFonts w:hint="eastAsia"/>
        </w:rPr>
        <w:t>量的</w:t>
      </w:r>
      <w:r w:rsidRPr="009F4584">
        <w:rPr>
          <w:rFonts w:hint="eastAsia"/>
        </w:rPr>
        <w:t>30%</w:t>
      </w:r>
    </w:p>
    <w:p w:rsidR="00DE0065" w:rsidRPr="001B7CE2" w:rsidRDefault="00DE0065" w:rsidP="00717585">
      <w:pPr>
        <w:pStyle w:val="a3"/>
        <w:numPr>
          <w:ilvl w:val="0"/>
          <w:numId w:val="4"/>
        </w:numPr>
        <w:ind w:firstLineChars="0"/>
        <w:jc w:val="left"/>
      </w:pPr>
      <w:r w:rsidRPr="00717585">
        <w:t>WHERE</w:t>
      </w:r>
      <w:r w:rsidRPr="00717585">
        <w:t>子句禁止出现</w:t>
      </w:r>
      <w:r w:rsidRPr="00717585">
        <w:t>NULL</w:t>
      </w:r>
      <w:r w:rsidRPr="00717585">
        <w:t>值计算</w:t>
      </w:r>
      <w:ins w:id="3" w:author="孟祥晶(Jill Meng)-IT数据中心" w:date="2015-09-24T18:17:00Z">
        <w:r w:rsidR="00680897">
          <w:rPr>
            <w:rFonts w:hint="eastAsia"/>
          </w:rPr>
          <w:t xml:space="preserve">COLUMN_A = NULL   </w:t>
        </w:r>
        <w:r w:rsidR="00680897">
          <w:rPr>
            <w:rFonts w:hint="eastAsia"/>
          </w:rPr>
          <w:t>可以写成</w:t>
        </w:r>
      </w:ins>
      <w:ins w:id="4" w:author="孟祥晶(Jill Meng)-IT数据中心" w:date="2015-09-24T18:16:00Z">
        <w:r w:rsidR="00346EF3">
          <w:rPr>
            <w:rFonts w:hint="eastAsia"/>
          </w:rPr>
          <w:t xml:space="preserve"> </w:t>
        </w:r>
      </w:ins>
      <w:ins w:id="5" w:author="孟祥晶(Jill Meng)-IT数据中心" w:date="2015-09-24T18:17:00Z">
        <w:r w:rsidR="00B90074">
          <w:rPr>
            <w:rFonts w:hint="eastAsia"/>
          </w:rPr>
          <w:t>COLUMN_</w:t>
        </w:r>
      </w:ins>
      <w:ins w:id="6" w:author="孟祥晶(Jill Meng)-IT数据中心" w:date="2015-09-24T18:16:00Z">
        <w:r w:rsidR="00346EF3">
          <w:rPr>
            <w:rFonts w:hint="eastAsia"/>
          </w:rPr>
          <w:t>A</w:t>
        </w:r>
      </w:ins>
      <w:ins w:id="7" w:author="孟祥晶(Jill Meng)-IT数据中心" w:date="2015-09-24T18:17:00Z">
        <w:r w:rsidR="00FF0109">
          <w:rPr>
            <w:rFonts w:hint="eastAsia"/>
          </w:rPr>
          <w:t xml:space="preserve"> IS NULL</w:t>
        </w:r>
      </w:ins>
    </w:p>
    <w:p w:rsidR="001B7CE2" w:rsidRPr="0050599E" w:rsidRDefault="001B7CE2" w:rsidP="0024562D">
      <w:pPr>
        <w:numPr>
          <w:ilvl w:val="0"/>
          <w:numId w:val="4"/>
        </w:numPr>
        <w:spacing w:line="360" w:lineRule="auto"/>
        <w:jc w:val="left"/>
      </w:pPr>
      <w:r>
        <w:rPr>
          <w:lang w:val="fr-CA"/>
        </w:rPr>
        <w:t>W</w:t>
      </w:r>
      <w:r>
        <w:rPr>
          <w:rFonts w:hint="eastAsia"/>
          <w:lang w:val="fr-CA"/>
        </w:rPr>
        <w:t xml:space="preserve">here </w:t>
      </w:r>
      <w:r>
        <w:rPr>
          <w:rFonts w:hint="eastAsia"/>
          <w:lang w:val="fr-CA"/>
        </w:rPr>
        <w:t>子句中</w:t>
      </w:r>
      <w:r>
        <w:rPr>
          <w:rFonts w:hint="eastAsia"/>
          <w:lang w:val="fr-CA"/>
        </w:rPr>
        <w:t xml:space="preserve"> in </w:t>
      </w:r>
      <w:r>
        <w:rPr>
          <w:rFonts w:hint="eastAsia"/>
          <w:lang w:val="fr-CA"/>
        </w:rPr>
        <w:t>或者</w:t>
      </w:r>
      <w:r>
        <w:rPr>
          <w:rFonts w:hint="eastAsia"/>
          <w:lang w:val="fr-CA"/>
        </w:rPr>
        <w:t xml:space="preserve">or </w:t>
      </w:r>
      <w:r>
        <w:rPr>
          <w:rFonts w:hint="eastAsia"/>
          <w:lang w:val="fr-CA"/>
        </w:rPr>
        <w:t>的值不能一次性输入超过</w:t>
      </w:r>
      <w:r>
        <w:rPr>
          <w:rFonts w:hint="eastAsia"/>
          <w:lang w:val="fr-CA"/>
        </w:rPr>
        <w:t>500</w:t>
      </w:r>
      <w:r>
        <w:rPr>
          <w:rFonts w:hint="eastAsia"/>
          <w:lang w:val="fr-CA"/>
        </w:rPr>
        <w:t>个</w:t>
      </w:r>
    </w:p>
    <w:p w:rsidR="0050599E" w:rsidRPr="00454386" w:rsidRDefault="00C07B2B" w:rsidP="0024562D">
      <w:pPr>
        <w:numPr>
          <w:ilvl w:val="0"/>
          <w:numId w:val="4"/>
        </w:numPr>
        <w:spacing w:line="360" w:lineRule="auto"/>
        <w:jc w:val="left"/>
      </w:pPr>
      <w:r>
        <w:t>W</w:t>
      </w:r>
      <w:r>
        <w:rPr>
          <w:rFonts w:hint="eastAsia"/>
        </w:rPr>
        <w:t>here</w:t>
      </w:r>
      <w:r>
        <w:rPr>
          <w:rFonts w:hint="eastAsia"/>
        </w:rPr>
        <w:t>条件中</w:t>
      </w:r>
      <w:r>
        <w:rPr>
          <w:rFonts w:hint="eastAsia"/>
        </w:rPr>
        <w:t xml:space="preserve"> </w:t>
      </w:r>
      <w:r w:rsidR="00F47773">
        <w:rPr>
          <w:rFonts w:hint="eastAsia"/>
        </w:rPr>
        <w:t>列的查询条件输入</w:t>
      </w:r>
      <w:proofErr w:type="gramStart"/>
      <w:ins w:id="8" w:author="孟祥晶(Jill Meng)-IT数据中心" w:date="2015-09-24T18:20:00Z">
        <w:r w:rsidR="008A2ECF">
          <w:rPr>
            <w:rFonts w:hint="eastAsia"/>
          </w:rPr>
          <w:t>值类型</w:t>
        </w:r>
      </w:ins>
      <w:proofErr w:type="gramEnd"/>
      <w:r w:rsidR="00F47773">
        <w:rPr>
          <w:rFonts w:hint="eastAsia"/>
        </w:rPr>
        <w:t>要与列定义匹配。</w:t>
      </w:r>
    </w:p>
    <w:p w:rsidR="00454386" w:rsidRDefault="009D4AB1" w:rsidP="0024562D">
      <w:pPr>
        <w:numPr>
          <w:ilvl w:val="0"/>
          <w:numId w:val="4"/>
        </w:numPr>
        <w:spacing w:line="360" w:lineRule="auto"/>
        <w:jc w:val="left"/>
      </w:pPr>
      <w:r>
        <w:rPr>
          <w:rFonts w:hint="eastAsia"/>
          <w:lang w:val="fr-CA"/>
        </w:rPr>
        <w:t>同一列的查询</w:t>
      </w:r>
      <w:r w:rsidR="00454386">
        <w:rPr>
          <w:rFonts w:hint="eastAsia"/>
          <w:lang w:val="fr-CA"/>
        </w:rPr>
        <w:t>使用</w:t>
      </w:r>
      <w:hyperlink w:anchor="WHERE子句中同一字段的值OR可用IN替换" w:history="1">
        <w:r w:rsidR="00FE1667" w:rsidRPr="00FE1667">
          <w:rPr>
            <w:rStyle w:val="a4"/>
            <w:rFonts w:hint="eastAsia"/>
            <w:lang w:val="fr-CA"/>
          </w:rPr>
          <w:t>IN</w:t>
        </w:r>
        <w:r w:rsidR="00D2242A" w:rsidRPr="00FE1667">
          <w:rPr>
            <w:rStyle w:val="a4"/>
            <w:rFonts w:hint="eastAsia"/>
            <w:lang w:val="fr-CA"/>
          </w:rPr>
          <w:t>和</w:t>
        </w:r>
        <w:r w:rsidR="00454386" w:rsidRPr="00FE1667">
          <w:rPr>
            <w:rStyle w:val="a4"/>
            <w:rFonts w:hint="eastAsia"/>
            <w:lang w:val="fr-CA"/>
          </w:rPr>
          <w:t>OR</w:t>
        </w:r>
      </w:hyperlink>
      <w:r w:rsidR="00D2242A">
        <w:rPr>
          <w:rFonts w:hint="eastAsia"/>
          <w:lang w:val="fr-CA"/>
        </w:rPr>
        <w:t xml:space="preserve"> </w:t>
      </w:r>
      <w:r w:rsidR="00D2242A">
        <w:rPr>
          <w:rFonts w:hint="eastAsia"/>
          <w:lang w:val="fr-CA"/>
        </w:rPr>
        <w:t>有时执行计划会不同</w:t>
      </w:r>
      <w:r w:rsidR="00722459">
        <w:rPr>
          <w:rFonts w:hint="eastAsia"/>
          <w:lang w:val="fr-CA"/>
        </w:rPr>
        <w:t>，推荐用</w:t>
      </w:r>
      <w:r w:rsidR="00722459">
        <w:rPr>
          <w:rFonts w:hint="eastAsia"/>
          <w:lang w:val="fr-CA"/>
        </w:rPr>
        <w:t>in</w:t>
      </w:r>
      <w:r w:rsidR="00722459">
        <w:rPr>
          <w:rFonts w:hint="eastAsia"/>
          <w:lang w:val="fr-CA"/>
        </w:rPr>
        <w:t>，</w:t>
      </w:r>
      <w:r w:rsidR="00722459">
        <w:rPr>
          <w:rFonts w:hint="eastAsia"/>
          <w:lang w:val="fr-CA"/>
        </w:rPr>
        <w:t xml:space="preserve"> </w:t>
      </w:r>
      <w:r w:rsidR="00722459">
        <w:rPr>
          <w:rFonts w:hint="eastAsia"/>
          <w:lang w:val="fr-CA"/>
        </w:rPr>
        <w:t>如果</w:t>
      </w:r>
      <w:r w:rsidR="00722459">
        <w:rPr>
          <w:rFonts w:hint="eastAsia"/>
          <w:lang w:val="fr-CA"/>
        </w:rPr>
        <w:t>in</w:t>
      </w:r>
      <w:r w:rsidR="00722459">
        <w:rPr>
          <w:rFonts w:hint="eastAsia"/>
          <w:lang w:val="fr-CA"/>
        </w:rPr>
        <w:t>没有选择合适索引改成</w:t>
      </w:r>
      <w:r w:rsidR="00722459">
        <w:rPr>
          <w:rFonts w:hint="eastAsia"/>
          <w:lang w:val="fr-CA"/>
        </w:rPr>
        <w:t>OR</w:t>
      </w:r>
      <w:r w:rsidR="00722459">
        <w:rPr>
          <w:rFonts w:hint="eastAsia"/>
          <w:lang w:val="fr-CA"/>
        </w:rPr>
        <w:t>条件试试看</w:t>
      </w:r>
      <w:r w:rsidR="00E84883">
        <w:rPr>
          <w:rFonts w:hint="eastAsia"/>
          <w:lang w:val="fr-CA"/>
        </w:rPr>
        <w:t>。</w:t>
      </w:r>
      <w:r w:rsidR="000D0C90">
        <w:rPr>
          <w:rFonts w:hint="eastAsia"/>
          <w:lang w:val="fr-CA"/>
        </w:rPr>
        <w:t xml:space="preserve"> </w:t>
      </w:r>
    </w:p>
    <w:p w:rsidR="0089716F" w:rsidRPr="0089716F" w:rsidRDefault="0089716F" w:rsidP="0024562D">
      <w:pPr>
        <w:pStyle w:val="a3"/>
        <w:numPr>
          <w:ilvl w:val="0"/>
          <w:numId w:val="4"/>
        </w:numPr>
        <w:ind w:firstLineChars="0"/>
        <w:jc w:val="left"/>
      </w:pPr>
      <w:r w:rsidRPr="0089716F">
        <w:rPr>
          <w:rFonts w:hint="eastAsia"/>
        </w:rPr>
        <w:t>使用</w:t>
      </w:r>
      <w:r w:rsidRPr="0089716F">
        <w:rPr>
          <w:rFonts w:hint="eastAsia"/>
        </w:rPr>
        <w:t>LIKE</w:t>
      </w:r>
      <w:r w:rsidRPr="0089716F">
        <w:rPr>
          <w:rFonts w:hint="eastAsia"/>
        </w:rPr>
        <w:t>时，</w:t>
      </w:r>
      <w:r w:rsidRPr="0089716F">
        <w:rPr>
          <w:rFonts w:hint="eastAsia"/>
        </w:rPr>
        <w:t>%</w:t>
      </w:r>
      <w:r w:rsidRPr="0089716F">
        <w:rPr>
          <w:rFonts w:hint="eastAsia"/>
        </w:rPr>
        <w:t>不要放在首字符位置</w:t>
      </w:r>
      <w:r w:rsidR="00097208">
        <w:rPr>
          <w:rFonts w:hint="eastAsia"/>
        </w:rPr>
        <w:t>，会导致无法使用</w:t>
      </w:r>
      <w:r w:rsidR="00A409D3">
        <w:rPr>
          <w:rFonts w:hint="eastAsia"/>
        </w:rPr>
        <w:t>相应</w:t>
      </w:r>
      <w:r w:rsidR="00097208">
        <w:rPr>
          <w:rFonts w:hint="eastAsia"/>
        </w:rPr>
        <w:t>索引</w:t>
      </w:r>
    </w:p>
    <w:bookmarkStart w:id="9" w:name="_Toc370824789"/>
    <w:p w:rsidR="00F510DC" w:rsidRDefault="007B5495" w:rsidP="0024562D">
      <w:pPr>
        <w:numPr>
          <w:ilvl w:val="0"/>
          <w:numId w:val="4"/>
        </w:numPr>
        <w:spacing w:line="360" w:lineRule="auto"/>
        <w:jc w:val="left"/>
        <w:rPr>
          <w:lang w:val="fr-CA"/>
        </w:rPr>
      </w:pPr>
      <w:r>
        <w:rPr>
          <w:lang w:val="fr-CA"/>
        </w:rPr>
        <w:fldChar w:fldCharType="begin"/>
      </w:r>
      <w:r>
        <w:rPr>
          <w:lang w:val="fr-CA"/>
        </w:rPr>
        <w:instrText xml:space="preserve"> HYPERLINK  \l "</w:instrText>
      </w:r>
      <w:r>
        <w:rPr>
          <w:rFonts w:hint="eastAsia"/>
          <w:lang w:val="fr-CA"/>
        </w:rPr>
        <w:instrText>WHERE</w:instrText>
      </w:r>
      <w:r>
        <w:rPr>
          <w:rFonts w:hint="eastAsia"/>
          <w:lang w:val="fr-CA"/>
        </w:rPr>
        <w:instrText>子句的表字段上禁止使用表达式或是函数</w:instrText>
      </w:r>
      <w:r>
        <w:rPr>
          <w:lang w:val="fr-CA"/>
        </w:rPr>
        <w:instrText xml:space="preserve">" </w:instrText>
      </w:r>
      <w:r>
        <w:rPr>
          <w:lang w:val="fr-CA"/>
        </w:rPr>
        <w:fldChar w:fldCharType="separate"/>
      </w:r>
      <w:r w:rsidR="00F510DC" w:rsidRPr="007B5495">
        <w:rPr>
          <w:rStyle w:val="a4"/>
          <w:lang w:val="fr-CA"/>
        </w:rPr>
        <w:t>WHERE</w:t>
      </w:r>
      <w:r w:rsidR="00F510DC" w:rsidRPr="007B5495">
        <w:rPr>
          <w:rStyle w:val="a4"/>
          <w:lang w:val="fr-CA"/>
        </w:rPr>
        <w:t>子句的表字段上禁止使用表达式或是函数</w:t>
      </w:r>
      <w:bookmarkEnd w:id="9"/>
      <w:r>
        <w:rPr>
          <w:lang w:val="fr-CA"/>
        </w:rPr>
        <w:fldChar w:fldCharType="end"/>
      </w:r>
      <w:r w:rsidR="00C44243">
        <w:rPr>
          <w:rFonts w:hint="eastAsia"/>
          <w:lang w:val="fr-CA"/>
        </w:rPr>
        <w:t>，</w:t>
      </w:r>
      <w:r w:rsidR="00C44243">
        <w:rPr>
          <w:rFonts w:hint="eastAsia"/>
        </w:rPr>
        <w:t>会导致无法使用相应索引</w:t>
      </w:r>
    </w:p>
    <w:p w:rsidR="00F510DC" w:rsidRPr="00BA1DE9" w:rsidRDefault="00F510DC" w:rsidP="0024562D">
      <w:pPr>
        <w:pStyle w:val="a3"/>
        <w:numPr>
          <w:ilvl w:val="0"/>
          <w:numId w:val="4"/>
        </w:numPr>
        <w:ind w:firstLineChars="0"/>
        <w:jc w:val="left"/>
        <w:rPr>
          <w:lang w:val="fr-CA"/>
        </w:rPr>
      </w:pPr>
      <w:r w:rsidRPr="00F510DC">
        <w:rPr>
          <w:rFonts w:hint="eastAsia"/>
        </w:rPr>
        <w:t>按需使用</w:t>
      </w:r>
      <w:r w:rsidRPr="00AF3D06">
        <w:rPr>
          <w:rFonts w:hint="eastAsia"/>
          <w:lang w:val="fr-CA"/>
        </w:rPr>
        <w:t>UNION ALL</w:t>
      </w:r>
      <w:r w:rsidRPr="00F510DC">
        <w:rPr>
          <w:rFonts w:hint="eastAsia"/>
        </w:rPr>
        <w:t>和</w:t>
      </w:r>
      <w:r w:rsidRPr="00AF3D06">
        <w:rPr>
          <w:rFonts w:hint="eastAsia"/>
          <w:lang w:val="fr-CA"/>
        </w:rPr>
        <w:t>UNION</w:t>
      </w:r>
      <w:r w:rsidR="00BA1DE9" w:rsidRPr="00AF3D06">
        <w:rPr>
          <w:rFonts w:hint="eastAsia"/>
          <w:lang w:val="fr-CA"/>
        </w:rPr>
        <w:t xml:space="preserve"> ,</w:t>
      </w:r>
      <w:r w:rsidR="00AF3D06" w:rsidRPr="00AF3D06">
        <w:rPr>
          <w:rFonts w:hint="eastAsia"/>
        </w:rPr>
        <w:t>没有去重的需求情况下</w:t>
      </w:r>
      <w:r w:rsidR="00AF3D06" w:rsidRPr="00AF3D06">
        <w:rPr>
          <w:rFonts w:hint="eastAsia"/>
          <w:lang w:val="fr-CA"/>
        </w:rPr>
        <w:t>，</w:t>
      </w:r>
      <w:hyperlink w:anchor="按需使用UNIONALL和UNION" w:history="1">
        <w:r w:rsidR="00AF3D06" w:rsidRPr="009230C6">
          <w:rPr>
            <w:rStyle w:val="a4"/>
            <w:rFonts w:hint="eastAsia"/>
          </w:rPr>
          <w:t>建议优先使用</w:t>
        </w:r>
        <w:r w:rsidR="00AF3D06" w:rsidRPr="009230C6">
          <w:rPr>
            <w:rStyle w:val="a4"/>
            <w:rFonts w:hint="eastAsia"/>
            <w:lang w:val="fr-CA"/>
          </w:rPr>
          <w:t>UNION ALL</w:t>
        </w:r>
        <w:r w:rsidR="00AF3D06" w:rsidRPr="009230C6">
          <w:rPr>
            <w:rStyle w:val="a4"/>
            <w:rFonts w:hint="eastAsia"/>
          </w:rPr>
          <w:t>子句。</w:t>
        </w:r>
      </w:hyperlink>
    </w:p>
    <w:p w:rsidR="00F510DC" w:rsidRPr="00F510DC" w:rsidRDefault="00F510DC" w:rsidP="0097508A">
      <w:pPr>
        <w:pStyle w:val="a3"/>
        <w:numPr>
          <w:ilvl w:val="0"/>
          <w:numId w:val="4"/>
        </w:numPr>
        <w:ind w:firstLineChars="0"/>
      </w:pPr>
      <w:r w:rsidRPr="00F510DC">
        <w:rPr>
          <w:rFonts w:hint="eastAsia"/>
        </w:rPr>
        <w:t>UPDATE</w:t>
      </w:r>
      <w:r w:rsidRPr="00F510DC">
        <w:rPr>
          <w:rFonts w:hint="eastAsia"/>
        </w:rPr>
        <w:t>和</w:t>
      </w:r>
      <w:r w:rsidRPr="00F510DC">
        <w:rPr>
          <w:rFonts w:hint="eastAsia"/>
        </w:rPr>
        <w:t>DELETE</w:t>
      </w:r>
      <w:r w:rsidRPr="00F510DC">
        <w:rPr>
          <w:rFonts w:hint="eastAsia"/>
        </w:rPr>
        <w:t>操作尽量依据主键或唯一索引进行操纵</w:t>
      </w:r>
      <w:r w:rsidR="00D8414E">
        <w:rPr>
          <w:rFonts w:hint="eastAsia"/>
        </w:rPr>
        <w:t>，且事务之间处理的</w:t>
      </w:r>
      <w:r w:rsidR="0024562D">
        <w:rPr>
          <w:rFonts w:hint="eastAsia"/>
        </w:rPr>
        <w:t xml:space="preserve">              </w:t>
      </w:r>
      <w:r w:rsidR="00D8414E">
        <w:rPr>
          <w:rFonts w:hint="eastAsia"/>
        </w:rPr>
        <w:t>数据没有</w:t>
      </w:r>
      <w:r w:rsidR="000B55AF">
        <w:rPr>
          <w:rFonts w:hint="eastAsia"/>
        </w:rPr>
        <w:t>交集</w:t>
      </w:r>
      <w:r w:rsidR="00A95506">
        <w:rPr>
          <w:rFonts w:hint="eastAsia"/>
        </w:rPr>
        <w:t>。</w:t>
      </w:r>
    </w:p>
    <w:p w:rsidR="00091046" w:rsidRPr="00091046" w:rsidRDefault="00091046" w:rsidP="0024562D">
      <w:pPr>
        <w:pStyle w:val="a3"/>
        <w:numPr>
          <w:ilvl w:val="0"/>
          <w:numId w:val="4"/>
        </w:numPr>
        <w:ind w:firstLineChars="0"/>
        <w:jc w:val="left"/>
      </w:pPr>
      <w:r w:rsidRPr="00091046">
        <w:rPr>
          <w:rFonts w:hint="eastAsia"/>
        </w:rPr>
        <w:t>查询语句要减少或避免</w:t>
      </w:r>
      <w:hyperlink w:anchor="查询语句要减少或避免二次排序" w:history="1">
        <w:r w:rsidRPr="0064271C">
          <w:rPr>
            <w:rStyle w:val="a4"/>
            <w:rFonts w:hint="eastAsia"/>
          </w:rPr>
          <w:t>二次排序</w:t>
        </w:r>
      </w:hyperlink>
      <w:r w:rsidR="00FE56C9">
        <w:rPr>
          <w:rFonts w:hint="eastAsia"/>
        </w:rPr>
        <w:t xml:space="preserve"> </w:t>
      </w:r>
    </w:p>
    <w:p w:rsidR="00091046" w:rsidRDefault="00091046" w:rsidP="0024562D">
      <w:pPr>
        <w:pStyle w:val="a3"/>
        <w:numPr>
          <w:ilvl w:val="0"/>
          <w:numId w:val="4"/>
        </w:numPr>
        <w:ind w:firstLineChars="0"/>
        <w:jc w:val="left"/>
      </w:pPr>
      <w:r>
        <w:rPr>
          <w:rFonts w:hint="eastAsia"/>
        </w:rPr>
        <w:t xml:space="preserve"> </w:t>
      </w:r>
      <w:r w:rsidRPr="00091046">
        <w:rPr>
          <w:rFonts w:hint="eastAsia"/>
        </w:rPr>
        <w:t>DML</w:t>
      </w:r>
      <w:r w:rsidRPr="00091046">
        <w:rPr>
          <w:rFonts w:hint="eastAsia"/>
        </w:rPr>
        <w:t>语句中不使用不确定性函数</w:t>
      </w:r>
      <w:r w:rsidR="003816B8">
        <w:rPr>
          <w:rFonts w:hint="eastAsia"/>
        </w:rPr>
        <w:t xml:space="preserve"> (</w:t>
      </w:r>
      <w:r w:rsidR="003816B8">
        <w:rPr>
          <w:rFonts w:hint="eastAsia"/>
        </w:rPr>
        <w:t>如</w:t>
      </w:r>
      <w:r w:rsidR="003816B8">
        <w:rPr>
          <w:rFonts w:hint="eastAsia"/>
        </w:rPr>
        <w:t xml:space="preserve"> sysdate() )</w:t>
      </w:r>
      <w:r w:rsidRPr="00091046">
        <w:rPr>
          <w:rFonts w:hint="eastAsia"/>
        </w:rPr>
        <w:t>和随机函数</w:t>
      </w:r>
      <w:r w:rsidR="003816B8">
        <w:rPr>
          <w:rFonts w:hint="eastAsia"/>
        </w:rPr>
        <w:t xml:space="preserve"> </w:t>
      </w:r>
      <w:r w:rsidR="003816B8">
        <w:rPr>
          <w:rFonts w:hint="eastAsia"/>
        </w:rPr>
        <w:t>（</w:t>
      </w:r>
      <w:r w:rsidR="003816B8">
        <w:rPr>
          <w:rFonts w:hint="eastAsia"/>
        </w:rPr>
        <w:t xml:space="preserve"> </w:t>
      </w:r>
      <w:r w:rsidR="003816B8">
        <w:rPr>
          <w:rFonts w:hint="eastAsia"/>
        </w:rPr>
        <w:t>如</w:t>
      </w:r>
      <w:r w:rsidR="003816B8">
        <w:rPr>
          <w:rFonts w:hint="eastAsia"/>
        </w:rPr>
        <w:t xml:space="preserve"> rand()</w:t>
      </w:r>
      <w:r w:rsidR="003816B8">
        <w:rPr>
          <w:rFonts w:hint="eastAsia"/>
        </w:rPr>
        <w:t>）</w:t>
      </w:r>
    </w:p>
    <w:p w:rsidR="0037480F" w:rsidRPr="0037480F" w:rsidRDefault="00AE3367" w:rsidP="0024562D">
      <w:pPr>
        <w:numPr>
          <w:ilvl w:val="0"/>
          <w:numId w:val="4"/>
        </w:numPr>
        <w:spacing w:line="360" w:lineRule="auto"/>
        <w:jc w:val="left"/>
        <w:rPr>
          <w:lang w:val="fr-CA"/>
        </w:rPr>
      </w:pPr>
      <w:hyperlink w:anchor="INSERT语句批提交模式" w:history="1">
        <w:r w:rsidR="0037480F" w:rsidRPr="006A48FF">
          <w:rPr>
            <w:rStyle w:val="a4"/>
            <w:lang w:val="fr-CA"/>
          </w:rPr>
          <w:t>INSERT</w:t>
        </w:r>
        <w:r w:rsidR="0037480F" w:rsidRPr="006A48FF">
          <w:rPr>
            <w:rStyle w:val="a4"/>
            <w:lang w:val="fr-CA"/>
          </w:rPr>
          <w:t>语句</w:t>
        </w:r>
        <w:r w:rsidR="0037480F" w:rsidRPr="006A48FF">
          <w:rPr>
            <w:rStyle w:val="a4"/>
            <w:rFonts w:hint="eastAsia"/>
            <w:lang w:val="fr-CA"/>
          </w:rPr>
          <w:t>最好选用</w:t>
        </w:r>
        <w:r w:rsidR="0037480F" w:rsidRPr="006A48FF">
          <w:rPr>
            <w:rStyle w:val="a4"/>
            <w:lang w:val="fr-CA"/>
          </w:rPr>
          <w:t>批提交模式</w:t>
        </w:r>
      </w:hyperlink>
    </w:p>
    <w:p w:rsidR="00DD044D" w:rsidRDefault="00CD7441" w:rsidP="0024562D">
      <w:pPr>
        <w:pStyle w:val="a3"/>
        <w:numPr>
          <w:ilvl w:val="0"/>
          <w:numId w:val="4"/>
        </w:numPr>
        <w:ind w:firstLineChars="0" w:firstLine="0"/>
        <w:jc w:val="left"/>
        <w:rPr>
          <w:lang w:val="fr-CA"/>
        </w:rPr>
      </w:pPr>
      <w:r w:rsidRPr="00CD7441">
        <w:rPr>
          <w:rFonts w:hint="eastAsia"/>
        </w:rPr>
        <w:lastRenderedPageBreak/>
        <w:t>尽量不使用存储过程、触发器、函数、</w:t>
      </w:r>
      <w:r w:rsidRPr="00DD044D">
        <w:rPr>
          <w:rFonts w:hint="eastAsia"/>
          <w:lang w:val="fr-CA"/>
        </w:rPr>
        <w:t>UDF</w:t>
      </w:r>
    </w:p>
    <w:p w:rsidR="00DD044D" w:rsidRPr="00DD044D" w:rsidRDefault="00DD044D" w:rsidP="0024562D">
      <w:pPr>
        <w:ind w:left="927"/>
        <w:jc w:val="left"/>
        <w:rPr>
          <w:lang w:val="fr-CA"/>
        </w:rPr>
      </w:pPr>
      <w:r w:rsidRPr="00DD044D">
        <w:rPr>
          <w:rFonts w:hint="eastAsia"/>
          <w:lang w:val="fr-CA"/>
        </w:rPr>
        <w:tab/>
      </w:r>
      <w:r w:rsidRPr="00DD044D">
        <w:rPr>
          <w:rFonts w:hint="eastAsia"/>
          <w:lang w:val="fr-CA"/>
        </w:rPr>
        <w:t>存储过程（去除</w:t>
      </w:r>
      <w:r w:rsidRPr="00DD044D">
        <w:rPr>
          <w:rFonts w:hint="eastAsia"/>
          <w:lang w:val="fr-CA"/>
        </w:rPr>
        <w:t>db</w:t>
      </w:r>
      <w:r w:rsidRPr="00DD044D">
        <w:rPr>
          <w:rFonts w:hint="eastAsia"/>
          <w:lang w:val="fr-CA"/>
        </w:rPr>
        <w:t>内计算）、触发器（影响效率）、函数</w:t>
      </w:r>
      <w:r w:rsidRPr="00DD044D">
        <w:rPr>
          <w:rFonts w:hint="eastAsia"/>
          <w:lang w:val="fr-CA"/>
        </w:rPr>
        <w:t xml:space="preserve"> </w:t>
      </w:r>
      <w:r w:rsidRPr="00DD044D">
        <w:rPr>
          <w:rFonts w:hint="eastAsia"/>
          <w:lang w:val="fr-CA"/>
        </w:rPr>
        <w:t>（</w:t>
      </w:r>
      <w:r w:rsidRPr="00DD044D">
        <w:rPr>
          <w:rFonts w:hint="eastAsia"/>
          <w:lang w:val="fr-CA"/>
        </w:rPr>
        <w:t>create function</w:t>
      </w:r>
      <w:r w:rsidRPr="00DD044D">
        <w:rPr>
          <w:rFonts w:hint="eastAsia"/>
          <w:lang w:val="fr-CA"/>
        </w:rPr>
        <w:t>去除</w:t>
      </w:r>
      <w:r w:rsidRPr="00DD044D">
        <w:rPr>
          <w:rFonts w:hint="eastAsia"/>
          <w:lang w:val="fr-CA"/>
        </w:rPr>
        <w:t>db</w:t>
      </w:r>
      <w:r w:rsidRPr="00DD044D">
        <w:rPr>
          <w:rFonts w:hint="eastAsia"/>
          <w:lang w:val="fr-CA"/>
        </w:rPr>
        <w:t>内计算）、</w:t>
      </w:r>
      <w:r w:rsidRPr="00DD044D">
        <w:rPr>
          <w:rFonts w:hint="eastAsia"/>
          <w:lang w:val="fr-CA"/>
        </w:rPr>
        <w:t>UDF (</w:t>
      </w:r>
      <w:r w:rsidRPr="00DD044D">
        <w:rPr>
          <w:rFonts w:hint="eastAsia"/>
          <w:lang w:val="fr-CA"/>
        </w:rPr>
        <w:t>用户自定义函数</w:t>
      </w:r>
      <w:r w:rsidRPr="00DD044D">
        <w:rPr>
          <w:rFonts w:hint="eastAsia"/>
          <w:lang w:val="fr-CA"/>
        </w:rPr>
        <w:t xml:space="preserve">  </w:t>
      </w:r>
      <w:r w:rsidRPr="00DD044D">
        <w:rPr>
          <w:rFonts w:hint="eastAsia"/>
          <w:lang w:val="fr-CA"/>
        </w:rPr>
        <w:t>自己写</w:t>
      </w:r>
      <w:proofErr w:type="gramStart"/>
      <w:r w:rsidRPr="00DD044D">
        <w:rPr>
          <w:rFonts w:hint="eastAsia"/>
          <w:lang w:val="fr-CA"/>
        </w:rPr>
        <w:t>一</w:t>
      </w:r>
      <w:proofErr w:type="gramEnd"/>
      <w:r w:rsidRPr="00DD044D">
        <w:rPr>
          <w:rFonts w:hint="eastAsia"/>
          <w:lang w:val="fr-CA"/>
        </w:rPr>
        <w:t>段代码</w:t>
      </w:r>
      <w:r w:rsidRPr="00DD044D">
        <w:rPr>
          <w:rFonts w:hint="eastAsia"/>
          <w:lang w:val="fr-CA"/>
        </w:rPr>
        <w:t>(</w:t>
      </w:r>
      <w:r w:rsidRPr="00DD044D">
        <w:rPr>
          <w:rFonts w:hint="eastAsia"/>
          <w:lang w:val="fr-CA"/>
        </w:rPr>
        <w:t>如</w:t>
      </w:r>
      <w:r w:rsidRPr="00DD044D">
        <w:rPr>
          <w:rFonts w:hint="eastAsia"/>
          <w:lang w:val="fr-CA"/>
        </w:rPr>
        <w:t xml:space="preserve">c) </w:t>
      </w:r>
      <w:r w:rsidRPr="00DD044D">
        <w:rPr>
          <w:rFonts w:hint="eastAsia"/>
          <w:lang w:val="fr-CA"/>
        </w:rPr>
        <w:t>嵌入</w:t>
      </w:r>
      <w:r w:rsidRPr="00DD044D">
        <w:rPr>
          <w:rFonts w:hint="eastAsia"/>
          <w:lang w:val="fr-CA"/>
        </w:rPr>
        <w:t>MYSQL)</w:t>
      </w:r>
    </w:p>
    <w:p w:rsidR="00250544" w:rsidRDefault="00CA0EFA" w:rsidP="0024562D">
      <w:pPr>
        <w:numPr>
          <w:ilvl w:val="0"/>
          <w:numId w:val="4"/>
        </w:numPr>
        <w:spacing w:line="360" w:lineRule="auto"/>
        <w:jc w:val="left"/>
        <w:rPr>
          <w:lang w:val="fr-CA"/>
        </w:rPr>
      </w:pPr>
      <w:bookmarkStart w:id="10" w:name="_Toc370824803"/>
      <w:r>
        <w:rPr>
          <w:rFonts w:hint="eastAsia"/>
          <w:lang w:val="fr-CA"/>
        </w:rPr>
        <w:t xml:space="preserve">MYSQL </w:t>
      </w:r>
      <w:r>
        <w:rPr>
          <w:rFonts w:hint="eastAsia"/>
          <w:lang w:val="fr-CA"/>
        </w:rPr>
        <w:t>里面没有</w:t>
      </w:r>
      <w:r>
        <w:rPr>
          <w:rFonts w:hint="eastAsia"/>
          <w:lang w:val="fr-CA"/>
        </w:rPr>
        <w:t>hash joion</w:t>
      </w:r>
      <w:r>
        <w:rPr>
          <w:rFonts w:hint="eastAsia"/>
          <w:lang w:val="fr-CA"/>
        </w:rPr>
        <w:t>链接方式，只有</w:t>
      </w:r>
      <w:r>
        <w:rPr>
          <w:rFonts w:hint="eastAsia"/>
          <w:lang w:val="fr-CA"/>
        </w:rPr>
        <w:t xml:space="preserve">NESTLOOP, SQL </w:t>
      </w:r>
      <w:r>
        <w:rPr>
          <w:rFonts w:hint="eastAsia"/>
          <w:lang w:val="fr-CA"/>
        </w:rPr>
        <w:t>语句需要</w:t>
      </w:r>
      <w:hyperlink w:anchor="规避不符合嵌套循环算法JOIN操作" w:history="1">
        <w:r w:rsidR="00250544" w:rsidRPr="006D43BC">
          <w:rPr>
            <w:rStyle w:val="a4"/>
            <w:lang w:val="fr-CA"/>
          </w:rPr>
          <w:t>规避不符合嵌套循环算法</w:t>
        </w:r>
        <w:r w:rsidR="00250544" w:rsidRPr="006D43BC">
          <w:rPr>
            <w:rStyle w:val="a4"/>
            <w:lang w:val="fr-CA"/>
          </w:rPr>
          <w:t>JOIN</w:t>
        </w:r>
        <w:bookmarkEnd w:id="10"/>
        <w:r w:rsidR="00250544" w:rsidRPr="006D43BC">
          <w:rPr>
            <w:rStyle w:val="a4"/>
            <w:lang w:val="fr-CA"/>
          </w:rPr>
          <w:t>操作</w:t>
        </w:r>
      </w:hyperlink>
      <w:r w:rsidR="00BC0A29">
        <w:rPr>
          <w:rFonts w:hint="eastAsia"/>
          <w:lang w:val="fr-CA"/>
        </w:rPr>
        <w:t>，最好使用主键</w:t>
      </w:r>
      <w:r w:rsidR="001D1E45">
        <w:rPr>
          <w:rFonts w:hint="eastAsia"/>
          <w:lang w:val="fr-CA"/>
        </w:rPr>
        <w:t>进行表之间的关联</w:t>
      </w:r>
      <w:r w:rsidR="00BC0A29">
        <w:rPr>
          <w:rFonts w:hint="eastAsia"/>
          <w:lang w:val="fr-CA"/>
        </w:rPr>
        <w:t>。</w:t>
      </w:r>
    </w:p>
    <w:p w:rsidR="003464F4" w:rsidRPr="00400ADB" w:rsidRDefault="00250544" w:rsidP="0024562D">
      <w:pPr>
        <w:pStyle w:val="a3"/>
        <w:numPr>
          <w:ilvl w:val="0"/>
          <w:numId w:val="4"/>
        </w:numPr>
        <w:ind w:firstLineChars="0"/>
        <w:jc w:val="left"/>
      </w:pPr>
      <w:r>
        <w:rPr>
          <w:lang w:val="fr-CA"/>
        </w:rPr>
        <w:t>SQL</w:t>
      </w:r>
      <w:r>
        <w:rPr>
          <w:lang w:val="fr-CA"/>
        </w:rPr>
        <w:t>语句中</w:t>
      </w:r>
      <w:r>
        <w:rPr>
          <w:lang w:val="fr-CA"/>
        </w:rPr>
        <w:t>IN</w:t>
      </w:r>
      <w:r>
        <w:rPr>
          <w:lang w:val="fr-CA"/>
        </w:rPr>
        <w:t>包含的值不超过</w:t>
      </w:r>
      <w:r>
        <w:rPr>
          <w:lang w:val="fr-CA"/>
        </w:rPr>
        <w:t>500</w:t>
      </w:r>
    </w:p>
    <w:p w:rsidR="00400ADB" w:rsidRDefault="00B14D65" w:rsidP="0024562D">
      <w:pPr>
        <w:pStyle w:val="a3"/>
        <w:numPr>
          <w:ilvl w:val="0"/>
          <w:numId w:val="4"/>
        </w:numPr>
        <w:ind w:firstLineChars="0"/>
        <w:jc w:val="left"/>
      </w:pPr>
      <w:r>
        <w:t>W</w:t>
      </w:r>
      <w:r>
        <w:rPr>
          <w:rFonts w:hint="eastAsia"/>
        </w:rPr>
        <w:t xml:space="preserve">here </w:t>
      </w:r>
      <w:r>
        <w:rPr>
          <w:rFonts w:hint="eastAsia"/>
        </w:rPr>
        <w:t>条件中不能对条件</w:t>
      </w:r>
      <w:proofErr w:type="gramStart"/>
      <w:r>
        <w:rPr>
          <w:rFonts w:hint="eastAsia"/>
        </w:rPr>
        <w:t>列进行</w:t>
      </w:r>
      <w:proofErr w:type="gramEnd"/>
      <w:r>
        <w:rPr>
          <w:rFonts w:hint="eastAsia"/>
        </w:rPr>
        <w:t>计算，如果有计算需求需要改写</w:t>
      </w:r>
      <w:r w:rsidR="00ED6EF3">
        <w:rPr>
          <w:rFonts w:hint="eastAsia"/>
        </w:rPr>
        <w:t>成在常量上计算</w:t>
      </w:r>
      <w:r w:rsidR="00ED6EF3">
        <w:rPr>
          <w:rFonts w:hint="eastAsia"/>
        </w:rPr>
        <w:t xml:space="preserve"> </w:t>
      </w:r>
      <w:r w:rsidR="00ED6EF3">
        <w:rPr>
          <w:rFonts w:hint="eastAsia"/>
        </w:rPr>
        <w:t>比如：</w:t>
      </w:r>
      <w:r w:rsidR="00ED6EF3">
        <w:rPr>
          <w:rFonts w:hint="eastAsia"/>
        </w:rPr>
        <w:t xml:space="preserve"> where a+1&gt;10   </w:t>
      </w:r>
      <w:r w:rsidR="00ED6EF3">
        <w:rPr>
          <w:rFonts w:hint="eastAsia"/>
        </w:rPr>
        <w:t>改成</w:t>
      </w:r>
      <w:r w:rsidR="00ED6EF3">
        <w:rPr>
          <w:rFonts w:hint="eastAsia"/>
        </w:rPr>
        <w:t xml:space="preserve">  where a</w:t>
      </w:r>
      <w:ins w:id="11" w:author="孟祥晶(Jill Meng)-IT数据中心" w:date="2015-09-24T18:27:00Z">
        <w:r w:rsidR="00690CF8">
          <w:rPr>
            <w:rFonts w:hint="eastAsia"/>
          </w:rPr>
          <w:t>&gt;10-1</w:t>
        </w:r>
      </w:ins>
    </w:p>
    <w:p w:rsidR="00D21EF7" w:rsidRPr="008F785E" w:rsidRDefault="00D21EF7" w:rsidP="0024562D">
      <w:pPr>
        <w:pStyle w:val="a3"/>
        <w:numPr>
          <w:ilvl w:val="0"/>
          <w:numId w:val="4"/>
        </w:numPr>
        <w:ind w:firstLineChars="0"/>
        <w:jc w:val="left"/>
        <w:rPr>
          <w:b/>
        </w:rPr>
      </w:pPr>
      <w:r>
        <w:rPr>
          <w:rFonts w:hint="eastAsia"/>
        </w:rPr>
        <w:t>禁止使用临时表</w:t>
      </w:r>
      <w:r w:rsidR="000D4926">
        <w:rPr>
          <w:rFonts w:hint="eastAsia"/>
        </w:rPr>
        <w:t xml:space="preserve">  </w:t>
      </w:r>
      <w:r w:rsidR="000D4926" w:rsidRPr="008F785E">
        <w:rPr>
          <w:rFonts w:hint="eastAsia"/>
          <w:b/>
        </w:rPr>
        <w:t xml:space="preserve">create  temporary table </w:t>
      </w:r>
      <w:r w:rsidR="00833487">
        <w:rPr>
          <w:rFonts w:hint="eastAsia"/>
          <w:b/>
        </w:rPr>
        <w:t xml:space="preserve"> </w:t>
      </w:r>
    </w:p>
    <w:p w:rsidR="00C0105C" w:rsidRDefault="00F62A53" w:rsidP="0024562D">
      <w:pPr>
        <w:pStyle w:val="a3"/>
        <w:numPr>
          <w:ilvl w:val="0"/>
          <w:numId w:val="4"/>
        </w:numPr>
        <w:ind w:firstLineChars="0"/>
        <w:jc w:val="left"/>
      </w:pPr>
      <w:r w:rsidRPr="00F62A53">
        <w:rPr>
          <w:rFonts w:hint="eastAsia"/>
        </w:rPr>
        <w:t>禁止使用</w:t>
      </w:r>
      <w:hyperlink w:anchor="禁止使用orderbyrand" w:history="1">
        <w:r w:rsidRPr="00F743BA">
          <w:rPr>
            <w:rStyle w:val="a4"/>
            <w:rFonts w:hint="eastAsia"/>
          </w:rPr>
          <w:t>order by rand</w:t>
        </w:r>
        <w:r w:rsidRPr="00F743BA">
          <w:rPr>
            <w:rStyle w:val="a4"/>
            <w:rFonts w:hint="eastAsia"/>
          </w:rPr>
          <w:t>（）</w:t>
        </w:r>
        <w:r w:rsidR="009A13A7" w:rsidRPr="00F743BA">
          <w:rPr>
            <w:rStyle w:val="a4"/>
            <w:rFonts w:hint="eastAsia"/>
          </w:rPr>
          <w:t>，</w:t>
        </w:r>
      </w:hyperlink>
      <w:r w:rsidR="009A13A7">
        <w:rPr>
          <w:rFonts w:hint="eastAsia"/>
        </w:rPr>
        <w:t xml:space="preserve"> </w:t>
      </w:r>
      <w:r w:rsidR="009A13A7">
        <w:rPr>
          <w:rFonts w:hint="eastAsia"/>
        </w:rPr>
        <w:t>相当于对</w:t>
      </w:r>
      <w:r w:rsidR="00ED1F43">
        <w:rPr>
          <w:rFonts w:hint="eastAsia"/>
        </w:rPr>
        <w:t>所有结果集进行排序，资源消耗大</w:t>
      </w:r>
    </w:p>
    <w:p w:rsidR="007D18FF" w:rsidRDefault="007D18FF" w:rsidP="0024562D">
      <w:pPr>
        <w:pStyle w:val="a3"/>
        <w:numPr>
          <w:ilvl w:val="0"/>
          <w:numId w:val="4"/>
        </w:numPr>
        <w:ind w:firstLineChars="0"/>
        <w:jc w:val="left"/>
      </w:pPr>
      <w:r>
        <w:rPr>
          <w:rFonts w:hint="eastAsia"/>
        </w:rPr>
        <w:t>每个语句运行时</w:t>
      </w:r>
      <w:r>
        <w:rPr>
          <w:rFonts w:hint="eastAsia"/>
        </w:rPr>
        <w:t xml:space="preserve"> </w:t>
      </w:r>
      <w:r>
        <w:rPr>
          <w:rFonts w:hint="eastAsia"/>
        </w:rPr>
        <w:t>使用</w:t>
      </w:r>
      <w:r>
        <w:rPr>
          <w:rFonts w:hint="eastAsia"/>
        </w:rPr>
        <w:t xml:space="preserve">EXPLAIN  + sql statement </w:t>
      </w:r>
      <w:r>
        <w:rPr>
          <w:rFonts w:hint="eastAsia"/>
        </w:rPr>
        <w:t>确认是否有使用索引</w:t>
      </w:r>
      <w:r w:rsidR="002D44AA">
        <w:rPr>
          <w:rFonts w:hint="eastAsia"/>
        </w:rPr>
        <w:t>（</w:t>
      </w:r>
      <w:r w:rsidR="002D44AA">
        <w:rPr>
          <w:rFonts w:hint="eastAsia"/>
        </w:rPr>
        <w:t xml:space="preserve"> </w:t>
      </w:r>
      <w:r w:rsidR="002D44AA">
        <w:rPr>
          <w:rFonts w:hint="eastAsia"/>
        </w:rPr>
        <w:t>坏的执行计划除了</w:t>
      </w:r>
      <w:r w:rsidR="002D44AA">
        <w:rPr>
          <w:rFonts w:hint="eastAsia"/>
        </w:rPr>
        <w:t xml:space="preserve"> key </w:t>
      </w:r>
      <w:r w:rsidR="002D44AA">
        <w:rPr>
          <w:rFonts w:hint="eastAsia"/>
        </w:rPr>
        <w:t>为不正确索引外，还有</w:t>
      </w:r>
      <w:r w:rsidR="002D44AA">
        <w:rPr>
          <w:rFonts w:hint="eastAsia"/>
        </w:rPr>
        <w:t xml:space="preserve"> </w:t>
      </w:r>
      <w:r w:rsidR="002D44AA">
        <w:rPr>
          <w:rFonts w:hint="eastAsia"/>
        </w:rPr>
        <w:t>执行计划中出现了</w:t>
      </w:r>
      <w:r w:rsidR="002D44AA">
        <w:rPr>
          <w:rFonts w:hint="eastAsia"/>
        </w:rPr>
        <w:t xml:space="preserve"> sort </w:t>
      </w:r>
      <w:r w:rsidR="002D44AA">
        <w:rPr>
          <w:rFonts w:hint="eastAsia"/>
        </w:rPr>
        <w:t>，</w:t>
      </w:r>
      <w:r w:rsidR="002D44AA">
        <w:rPr>
          <w:rFonts w:hint="eastAsia"/>
        </w:rPr>
        <w:t>tmp file</w:t>
      </w:r>
      <w:r w:rsidR="002D44AA">
        <w:rPr>
          <w:rFonts w:hint="eastAsia"/>
        </w:rPr>
        <w:t>等字样</w:t>
      </w:r>
      <w:r w:rsidR="008823E0">
        <w:rPr>
          <w:rFonts w:hint="eastAsia"/>
        </w:rPr>
        <w:t xml:space="preserve"> </w:t>
      </w:r>
      <w:r w:rsidR="00DB1C7D">
        <w:rPr>
          <w:rFonts w:hint="eastAsia"/>
        </w:rPr>
        <w:t>）</w:t>
      </w:r>
    </w:p>
    <w:p w:rsidR="00B85317" w:rsidRPr="000C504B" w:rsidRDefault="00B85317" w:rsidP="0024562D">
      <w:pPr>
        <w:pStyle w:val="a3"/>
        <w:numPr>
          <w:ilvl w:val="0"/>
          <w:numId w:val="4"/>
        </w:numPr>
        <w:ind w:firstLineChars="0"/>
        <w:jc w:val="left"/>
      </w:pPr>
      <w:r>
        <w:rPr>
          <w:rFonts w:hint="eastAsia"/>
          <w:color w:val="000000"/>
          <w:kern w:val="0"/>
          <w:szCs w:val="21"/>
        </w:rPr>
        <w:t>拆分复杂</w:t>
      </w:r>
      <w:r>
        <w:rPr>
          <w:color w:val="000000"/>
          <w:kern w:val="0"/>
          <w:szCs w:val="21"/>
        </w:rPr>
        <w:t>SQL</w:t>
      </w:r>
      <w:r>
        <w:rPr>
          <w:rFonts w:hint="eastAsia"/>
          <w:color w:val="000000"/>
          <w:kern w:val="0"/>
          <w:szCs w:val="21"/>
        </w:rPr>
        <w:t>为多个小</w:t>
      </w:r>
      <w:r w:rsidR="0087654C">
        <w:rPr>
          <w:color w:val="000000"/>
          <w:kern w:val="0"/>
          <w:szCs w:val="21"/>
        </w:rPr>
        <w:t>SQL</w:t>
      </w:r>
    </w:p>
    <w:p w:rsidR="000C504B" w:rsidRPr="0087654C" w:rsidRDefault="000C504B" w:rsidP="0024562D">
      <w:pPr>
        <w:pStyle w:val="a3"/>
        <w:numPr>
          <w:ilvl w:val="0"/>
          <w:numId w:val="4"/>
        </w:numPr>
        <w:ind w:firstLineChars="0"/>
        <w:jc w:val="left"/>
      </w:pPr>
      <w:r>
        <w:rPr>
          <w:rFonts w:hint="eastAsia"/>
          <w:color w:val="000000"/>
          <w:kern w:val="0"/>
          <w:szCs w:val="21"/>
        </w:rPr>
        <w:t xml:space="preserve">MYSQL </w:t>
      </w:r>
      <w:r>
        <w:rPr>
          <w:rFonts w:hint="eastAsia"/>
          <w:color w:val="000000"/>
          <w:kern w:val="0"/>
          <w:szCs w:val="21"/>
        </w:rPr>
        <w:t>连接书写规范语法</w:t>
      </w:r>
    </w:p>
    <w:p w:rsidR="0087654C" w:rsidRDefault="0087654C" w:rsidP="00A538C0">
      <w:pPr>
        <w:pStyle w:val="a3"/>
        <w:ind w:left="927" w:firstLineChars="0" w:firstLine="0"/>
      </w:pPr>
    </w:p>
    <w:p w:rsidR="005B0CE3" w:rsidRDefault="005B0CE3" w:rsidP="002D44AA">
      <w:pPr>
        <w:pStyle w:val="a3"/>
        <w:ind w:left="720" w:firstLineChars="0" w:firstLine="0"/>
      </w:pPr>
    </w:p>
    <w:p w:rsidR="005B0CE3" w:rsidRDefault="005B0CE3" w:rsidP="002D44AA">
      <w:pPr>
        <w:pStyle w:val="a3"/>
        <w:ind w:left="720" w:firstLineChars="0" w:firstLine="0"/>
      </w:pPr>
    </w:p>
    <w:p w:rsidR="005B0CE3" w:rsidRPr="009C5E08" w:rsidRDefault="005B0CE3" w:rsidP="009C5E08">
      <w:pPr>
        <w:pStyle w:val="aa"/>
        <w:jc w:val="left"/>
      </w:pPr>
      <w:r w:rsidRPr="009C5E08">
        <w:rPr>
          <w:rFonts w:hint="eastAsia"/>
        </w:rPr>
        <w:t>DML</w:t>
      </w:r>
      <w:r w:rsidRPr="009C5E08">
        <w:rPr>
          <w:rFonts w:hint="eastAsia"/>
        </w:rPr>
        <w:t>操作规范：</w:t>
      </w:r>
    </w:p>
    <w:p w:rsidR="005B0CE3" w:rsidRDefault="005B0CE3" w:rsidP="002D44AA">
      <w:pPr>
        <w:pStyle w:val="a3"/>
        <w:ind w:left="720" w:firstLineChars="0" w:firstLine="0"/>
      </w:pPr>
    </w:p>
    <w:p w:rsidR="002C66F9" w:rsidRDefault="00981A0D" w:rsidP="002C66F9">
      <w:pPr>
        <w:pStyle w:val="a3"/>
        <w:numPr>
          <w:ilvl w:val="0"/>
          <w:numId w:val="8"/>
        </w:numPr>
        <w:ind w:firstLineChars="0"/>
      </w:pPr>
      <w:r>
        <w:t>M</w:t>
      </w:r>
      <w:r>
        <w:rPr>
          <w:rFonts w:hint="eastAsia"/>
        </w:rPr>
        <w:t>ysql</w:t>
      </w:r>
      <w:r>
        <w:rPr>
          <w:rFonts w:hint="eastAsia"/>
        </w:rPr>
        <w:t>数据库中事物不允许出现</w:t>
      </w:r>
      <w:r w:rsidR="00922176">
        <w:rPr>
          <w:rFonts w:hint="eastAsia"/>
        </w:rPr>
        <w:t>一次超过</w:t>
      </w:r>
      <w:r w:rsidR="00922176">
        <w:rPr>
          <w:rFonts w:hint="eastAsia"/>
        </w:rPr>
        <w:t>1000</w:t>
      </w:r>
      <w:r w:rsidR="00922176">
        <w:rPr>
          <w:rFonts w:hint="eastAsia"/>
        </w:rPr>
        <w:t>行以上未提交的操作</w:t>
      </w:r>
    </w:p>
    <w:p w:rsidR="00932DA9" w:rsidRDefault="00B60061" w:rsidP="002C66F9">
      <w:pPr>
        <w:pStyle w:val="a3"/>
        <w:numPr>
          <w:ilvl w:val="0"/>
          <w:numId w:val="8"/>
        </w:numPr>
        <w:ind w:firstLineChars="0"/>
      </w:pPr>
      <w:r>
        <w:rPr>
          <w:rFonts w:hint="eastAsia"/>
        </w:rPr>
        <w:t>单次数据操作修改量超过</w:t>
      </w:r>
      <w:r>
        <w:rPr>
          <w:rFonts w:hint="eastAsia"/>
        </w:rPr>
        <w:t>1000</w:t>
      </w:r>
      <w:del w:id="12" w:author="孟祥晶(Jill Meng)-IT数据中心" w:date="2015-09-24T18:32:00Z">
        <w:r w:rsidDel="00B762A9">
          <w:rPr>
            <w:rFonts w:hint="eastAsia"/>
          </w:rPr>
          <w:delText>0</w:delText>
        </w:r>
      </w:del>
      <w:r>
        <w:rPr>
          <w:rFonts w:hint="eastAsia"/>
        </w:rPr>
        <w:t>万</w:t>
      </w:r>
      <w:r>
        <w:rPr>
          <w:rFonts w:hint="eastAsia"/>
        </w:rPr>
        <w:t xml:space="preserve"> </w:t>
      </w:r>
      <w:r>
        <w:rPr>
          <w:rFonts w:hint="eastAsia"/>
        </w:rPr>
        <w:t>，请服务中心报备给</w:t>
      </w:r>
      <w:r>
        <w:rPr>
          <w:rFonts w:hint="eastAsia"/>
        </w:rPr>
        <w:t>DBA</w:t>
      </w:r>
      <w:r>
        <w:rPr>
          <w:rFonts w:hint="eastAsia"/>
        </w:rPr>
        <w:t>监控</w:t>
      </w:r>
    </w:p>
    <w:p w:rsidR="00704256" w:rsidRDefault="00625782" w:rsidP="002C66F9">
      <w:pPr>
        <w:pStyle w:val="a3"/>
        <w:numPr>
          <w:ilvl w:val="0"/>
          <w:numId w:val="8"/>
        </w:numPr>
        <w:ind w:firstLineChars="0"/>
        <w:rPr>
          <w:color w:val="FF0000"/>
        </w:rPr>
      </w:pPr>
      <w:r>
        <w:rPr>
          <w:rFonts w:hint="eastAsia"/>
          <w:color w:val="FF0000"/>
        </w:rPr>
        <w:t>慎用</w:t>
      </w:r>
      <w:r w:rsidR="00704256" w:rsidRPr="00972368">
        <w:rPr>
          <w:rFonts w:hint="eastAsia"/>
          <w:b/>
          <w:color w:val="FF0000"/>
        </w:rPr>
        <w:t xml:space="preserve"> insert   into  table_a  select * from table_b </w:t>
      </w:r>
      <w:ins w:id="13" w:author="孟祥晶(Jill Meng)-IT数据中心" w:date="2015-09-24T18:33:00Z">
        <w:r w:rsidR="00B762A9">
          <w:rPr>
            <w:rFonts w:hint="eastAsia"/>
            <w:b/>
            <w:color w:val="FF0000"/>
          </w:rPr>
          <w:t xml:space="preserve">where </w:t>
        </w:r>
      </w:ins>
      <w:r w:rsidR="00704256" w:rsidRPr="00E1685F">
        <w:rPr>
          <w:rFonts w:hint="eastAsia"/>
          <w:color w:val="FF0000"/>
        </w:rPr>
        <w:t>操作</w:t>
      </w:r>
      <w:r w:rsidR="00587E5B">
        <w:rPr>
          <w:rFonts w:hint="eastAsia"/>
          <w:color w:val="FF0000"/>
        </w:rPr>
        <w:t>。</w:t>
      </w:r>
      <w:r w:rsidR="004E2D18">
        <w:rPr>
          <w:rFonts w:hint="eastAsia"/>
          <w:color w:val="FF0000"/>
        </w:rPr>
        <w:t>在此例子中会锁定</w:t>
      </w:r>
      <w:r w:rsidR="004E2D18">
        <w:rPr>
          <w:rFonts w:hint="eastAsia"/>
          <w:color w:val="FF0000"/>
        </w:rPr>
        <w:t xml:space="preserve"> table_b</w:t>
      </w:r>
      <w:r w:rsidR="0066013E">
        <w:rPr>
          <w:rFonts w:hint="eastAsia"/>
          <w:color w:val="FF0000"/>
        </w:rPr>
        <w:t>.</w:t>
      </w:r>
    </w:p>
    <w:p w:rsidR="00050C51" w:rsidRPr="00050C51" w:rsidRDefault="00050C51" w:rsidP="002C66F9">
      <w:pPr>
        <w:pStyle w:val="a3"/>
        <w:numPr>
          <w:ilvl w:val="0"/>
          <w:numId w:val="8"/>
        </w:numPr>
        <w:ind w:firstLineChars="0"/>
        <w:rPr>
          <w:color w:val="FF0000"/>
        </w:rPr>
      </w:pPr>
      <w:r w:rsidRPr="00050C51">
        <w:rPr>
          <w:rFonts w:hint="eastAsia"/>
          <w:color w:val="FF0000"/>
        </w:rPr>
        <w:t>为了减少数据库的交互建议采用批量操作语句进行</w:t>
      </w:r>
      <w:r w:rsidR="002E609C">
        <w:rPr>
          <w:rFonts w:hint="eastAsia"/>
          <w:color w:val="FF0000"/>
        </w:rPr>
        <w:t>插入</w:t>
      </w:r>
      <w:r w:rsidRPr="00050C51">
        <w:rPr>
          <w:rFonts w:hint="eastAsia"/>
          <w:color w:val="FF0000"/>
        </w:rPr>
        <w:t xml:space="preserve"> </w:t>
      </w:r>
      <w:r w:rsidR="00CF3721">
        <w:rPr>
          <w:rFonts w:hint="eastAsia"/>
          <w:color w:val="FF0000"/>
        </w:rPr>
        <w:t>，</w:t>
      </w:r>
      <w:r w:rsidR="00AC5706">
        <w:rPr>
          <w:rFonts w:hint="eastAsia"/>
          <w:color w:val="FF0000"/>
        </w:rPr>
        <w:t xml:space="preserve"> </w:t>
      </w:r>
      <w:r w:rsidRPr="00050C51">
        <w:rPr>
          <w:rFonts w:hint="eastAsia"/>
          <w:color w:val="FF0000"/>
        </w:rPr>
        <w:t>INSERT INTO VALUES</w:t>
      </w:r>
      <w:r w:rsidRPr="00050C51">
        <w:rPr>
          <w:rFonts w:hint="eastAsia"/>
          <w:color w:val="FF0000"/>
        </w:rPr>
        <w:t>（），但是禁止使用</w:t>
      </w:r>
      <w:r w:rsidRPr="00050C51">
        <w:rPr>
          <w:rFonts w:hint="eastAsia"/>
          <w:color w:val="FF0000"/>
        </w:rPr>
        <w:t xml:space="preserve"> </w:t>
      </w:r>
      <w:r w:rsidRPr="00050C51">
        <w:rPr>
          <w:rFonts w:hint="eastAsia"/>
          <w:color w:val="FF0000"/>
        </w:rPr>
        <w:t>这两种形式的</w:t>
      </w:r>
      <w:hyperlink w:anchor="INSERT语句批提交模式" w:history="1">
        <w:r w:rsidRPr="00DB57A8">
          <w:rPr>
            <w:rStyle w:val="a4"/>
            <w:rFonts w:hint="eastAsia"/>
          </w:rPr>
          <w:t>批量</w:t>
        </w:r>
        <w:r w:rsidRPr="00DB57A8">
          <w:rPr>
            <w:rStyle w:val="a4"/>
            <w:rFonts w:hint="eastAsia"/>
          </w:rPr>
          <w:t xml:space="preserve">insert </w:t>
        </w:r>
        <w:r w:rsidRPr="00DB57A8">
          <w:rPr>
            <w:rStyle w:val="a4"/>
            <w:rFonts w:hint="eastAsia"/>
          </w:rPr>
          <w:t>语句</w:t>
        </w:r>
      </w:hyperlink>
      <w:r w:rsidRPr="00050C51">
        <w:rPr>
          <w:rFonts w:hint="eastAsia"/>
          <w:color w:val="FF0000"/>
        </w:rPr>
        <w:t xml:space="preserve"> </w:t>
      </w:r>
      <w:r w:rsidRPr="00050C51">
        <w:rPr>
          <w:rFonts w:hint="eastAsia"/>
          <w:color w:val="FF0000"/>
        </w:rPr>
        <w:t>。</w:t>
      </w:r>
      <w:r w:rsidRPr="00050C51">
        <w:rPr>
          <w:rFonts w:hint="eastAsia"/>
          <w:color w:val="FF0000"/>
        </w:rPr>
        <w:t xml:space="preserve">replace into t1(id,data1) values (1,1); </w:t>
      </w:r>
      <w:r w:rsidRPr="00050C51">
        <w:rPr>
          <w:rFonts w:hint="eastAsia"/>
          <w:color w:val="FF0000"/>
        </w:rPr>
        <w:t>（</w:t>
      </w:r>
      <w:r w:rsidRPr="00050C51">
        <w:rPr>
          <w:rFonts w:hint="eastAsia"/>
          <w:color w:val="FF0000"/>
        </w:rPr>
        <w:t>merge</w:t>
      </w:r>
      <w:r w:rsidRPr="00050C51">
        <w:rPr>
          <w:rFonts w:hint="eastAsia"/>
          <w:color w:val="FF0000"/>
        </w:rPr>
        <w:t>）</w:t>
      </w:r>
      <w:ins w:id="14" w:author="孟祥晶(Jill Meng)-IT数据中心" w:date="2015-09-24T18:35:00Z">
        <w:r w:rsidR="00586910">
          <w:rPr>
            <w:rFonts w:hint="eastAsia"/>
            <w:color w:val="FF0000"/>
          </w:rPr>
          <w:t xml:space="preserve">insert </w:t>
        </w:r>
      </w:ins>
      <w:r w:rsidRPr="00050C51">
        <w:rPr>
          <w:rFonts w:hint="eastAsia"/>
          <w:color w:val="FF0000"/>
        </w:rPr>
        <w:t xml:space="preserve"> </w:t>
      </w:r>
      <w:ins w:id="15" w:author="孟祥晶(Jill Meng)-IT数据中心" w:date="2015-09-24T18:35:00Z">
        <w:r w:rsidR="00586910">
          <w:rPr>
            <w:rFonts w:hint="eastAsia"/>
            <w:color w:val="FF0000"/>
          </w:rPr>
          <w:t>i</w:t>
        </w:r>
      </w:ins>
      <w:r w:rsidRPr="00050C51">
        <w:rPr>
          <w:rFonts w:hint="eastAsia"/>
          <w:color w:val="FF0000"/>
        </w:rPr>
        <w:t xml:space="preserve">gnore into t1(id,data1) values (1,1);   </w:t>
      </w:r>
      <w:r w:rsidRPr="00050C51">
        <w:rPr>
          <w:rFonts w:hint="eastAsia"/>
          <w:color w:val="FF0000"/>
        </w:rPr>
        <w:t>忽略冲突数据</w:t>
      </w:r>
    </w:p>
    <w:p w:rsidR="005C5C00" w:rsidRPr="00560D66" w:rsidRDefault="00972368" w:rsidP="002C66F9">
      <w:pPr>
        <w:pStyle w:val="a3"/>
        <w:numPr>
          <w:ilvl w:val="0"/>
          <w:numId w:val="8"/>
        </w:numPr>
        <w:ind w:firstLineChars="0"/>
        <w:rPr>
          <w:b/>
          <w:color w:val="FF0000"/>
        </w:rPr>
      </w:pPr>
      <w:r>
        <w:rPr>
          <w:rFonts w:hint="eastAsia"/>
          <w:color w:val="FF0000"/>
        </w:rPr>
        <w:t>禁止使用</w:t>
      </w:r>
      <w:r w:rsidR="004D0B1B">
        <w:rPr>
          <w:rFonts w:hint="eastAsia"/>
          <w:color w:val="FF0000"/>
        </w:rPr>
        <w:t>如下两种</w:t>
      </w:r>
      <w:r w:rsidR="004D0B1B">
        <w:rPr>
          <w:rFonts w:hint="eastAsia"/>
          <w:color w:val="FF0000"/>
        </w:rPr>
        <w:t xml:space="preserve"> </w:t>
      </w:r>
      <w:r w:rsidR="004D0B1B">
        <w:rPr>
          <w:rFonts w:hint="eastAsia"/>
          <w:color w:val="FF0000"/>
        </w:rPr>
        <w:t>删除和修改语句：</w:t>
      </w:r>
      <w:r w:rsidR="005C5C00" w:rsidRPr="00560D66">
        <w:rPr>
          <w:b/>
          <w:color w:val="FF0000"/>
        </w:rPr>
        <w:t>D</w:t>
      </w:r>
      <w:r w:rsidR="005C5C00" w:rsidRPr="00560D66">
        <w:rPr>
          <w:rFonts w:hint="eastAsia"/>
          <w:b/>
          <w:color w:val="FF0000"/>
        </w:rPr>
        <w:t xml:space="preserve">elete from table_a </w:t>
      </w:r>
      <w:proofErr w:type="gramStart"/>
      <w:r w:rsidR="005C5C00" w:rsidRPr="00560D66">
        <w:rPr>
          <w:rFonts w:hint="eastAsia"/>
          <w:b/>
          <w:color w:val="FF0000"/>
        </w:rPr>
        <w:t>where  column</w:t>
      </w:r>
      <w:proofErr w:type="gramEnd"/>
      <w:r w:rsidR="005C5C00" w:rsidRPr="00560D66">
        <w:rPr>
          <w:rFonts w:hint="eastAsia"/>
          <w:b/>
          <w:color w:val="FF0000"/>
        </w:rPr>
        <w:t xml:space="preserve">_a in (select column_b from table_b where </w:t>
      </w:r>
      <w:r w:rsidR="005C5C00" w:rsidRPr="00560D66">
        <w:rPr>
          <w:b/>
          <w:color w:val="FF0000"/>
        </w:rPr>
        <w:t>…</w:t>
      </w:r>
      <w:r w:rsidR="005C5C00" w:rsidRPr="00560D66">
        <w:rPr>
          <w:rFonts w:hint="eastAsia"/>
          <w:b/>
          <w:color w:val="FF0000"/>
        </w:rPr>
        <w:t>..)</w:t>
      </w:r>
      <w:r w:rsidR="0060456D" w:rsidRPr="00560D66">
        <w:rPr>
          <w:rFonts w:hint="eastAsia"/>
          <w:b/>
          <w:color w:val="FF0000"/>
        </w:rPr>
        <w:t>;</w:t>
      </w:r>
    </w:p>
    <w:p w:rsidR="00972368" w:rsidRDefault="00972368" w:rsidP="00972368">
      <w:pPr>
        <w:pStyle w:val="a3"/>
        <w:ind w:left="360" w:firstLineChars="0" w:firstLine="0"/>
        <w:rPr>
          <w:b/>
          <w:color w:val="FF0000"/>
        </w:rPr>
      </w:pPr>
      <w:proofErr w:type="gramStart"/>
      <w:r w:rsidRPr="00560D66">
        <w:rPr>
          <w:b/>
          <w:color w:val="FF0000"/>
        </w:rPr>
        <w:t>U</w:t>
      </w:r>
      <w:r w:rsidRPr="00560D66">
        <w:rPr>
          <w:rFonts w:hint="eastAsia"/>
          <w:b/>
          <w:color w:val="FF0000"/>
        </w:rPr>
        <w:t>pdate  table</w:t>
      </w:r>
      <w:proofErr w:type="gramEnd"/>
      <w:r w:rsidRPr="00560D66">
        <w:rPr>
          <w:rFonts w:hint="eastAsia"/>
          <w:b/>
          <w:color w:val="FF0000"/>
        </w:rPr>
        <w:t xml:space="preserve">_a  set  </w:t>
      </w:r>
      <w:r w:rsidRPr="00560D66">
        <w:rPr>
          <w:b/>
          <w:color w:val="FF0000"/>
        </w:rPr>
        <w:t>…</w:t>
      </w:r>
      <w:r w:rsidRPr="00560D66">
        <w:rPr>
          <w:rFonts w:hint="eastAsia"/>
          <w:b/>
          <w:color w:val="FF0000"/>
        </w:rPr>
        <w:t xml:space="preserve">..   </w:t>
      </w:r>
      <w:proofErr w:type="gramStart"/>
      <w:r w:rsidRPr="00560D66">
        <w:rPr>
          <w:rFonts w:hint="eastAsia"/>
          <w:b/>
          <w:color w:val="FF0000"/>
        </w:rPr>
        <w:t>where  column</w:t>
      </w:r>
      <w:proofErr w:type="gramEnd"/>
      <w:r w:rsidRPr="00560D66">
        <w:rPr>
          <w:rFonts w:hint="eastAsia"/>
          <w:b/>
          <w:color w:val="FF0000"/>
        </w:rPr>
        <w:t xml:space="preserve">_a in (select column_b from table_b where </w:t>
      </w:r>
      <w:r w:rsidRPr="00560D66">
        <w:rPr>
          <w:b/>
          <w:color w:val="FF0000"/>
        </w:rPr>
        <w:t>…</w:t>
      </w:r>
      <w:r w:rsidRPr="00560D66">
        <w:rPr>
          <w:rFonts w:hint="eastAsia"/>
          <w:b/>
          <w:color w:val="FF0000"/>
        </w:rPr>
        <w:t>..)</w:t>
      </w:r>
      <w:r w:rsidR="0060456D" w:rsidRPr="00560D66">
        <w:rPr>
          <w:rFonts w:hint="eastAsia"/>
          <w:b/>
          <w:color w:val="FF0000"/>
        </w:rPr>
        <w:t>;</w:t>
      </w:r>
    </w:p>
    <w:p w:rsidR="00050C51" w:rsidRPr="00050C51" w:rsidRDefault="00443C8E" w:rsidP="00050C51">
      <w:pPr>
        <w:rPr>
          <w:b/>
          <w:color w:val="FF0000"/>
        </w:rPr>
      </w:pPr>
      <w:ins w:id="16" w:author="孟祥晶(Jill Meng)-IT数据中心" w:date="2015-09-24T18:37:00Z">
        <w:r>
          <w:rPr>
            <w:rFonts w:hint="eastAsia"/>
            <w:b/>
            <w:color w:val="FF0000"/>
          </w:rPr>
          <w:t>补充</w:t>
        </w:r>
        <w:r>
          <w:rPr>
            <w:rFonts w:hint="eastAsia"/>
            <w:b/>
            <w:color w:val="FF0000"/>
          </w:rPr>
          <w:t xml:space="preserve"> </w:t>
        </w:r>
        <w:r>
          <w:rPr>
            <w:rFonts w:hint="eastAsia"/>
            <w:b/>
            <w:color w:val="FF0000"/>
          </w:rPr>
          <w:t>成</w:t>
        </w:r>
        <w:r>
          <w:rPr>
            <w:rFonts w:hint="eastAsia"/>
            <w:b/>
            <w:color w:val="FF0000"/>
          </w:rPr>
          <w:t xml:space="preserve"> iner joion</w:t>
        </w:r>
        <w:r w:rsidR="00903739">
          <w:rPr>
            <w:rFonts w:hint="eastAsia"/>
            <w:b/>
            <w:color w:val="FF0000"/>
          </w:rPr>
          <w:t xml:space="preserve"> </w:t>
        </w:r>
        <w:r w:rsidR="00903739">
          <w:rPr>
            <w:rFonts w:hint="eastAsia"/>
            <w:b/>
            <w:color w:val="FF0000"/>
          </w:rPr>
          <w:t>样例</w:t>
        </w:r>
        <w:r>
          <w:rPr>
            <w:rFonts w:hint="eastAsia"/>
            <w:b/>
            <w:color w:val="FF0000"/>
          </w:rPr>
          <w:t xml:space="preserve"> </w:t>
        </w:r>
      </w:ins>
    </w:p>
    <w:p w:rsidR="0060456D" w:rsidRPr="00E1685F" w:rsidRDefault="0060456D" w:rsidP="00972368">
      <w:pPr>
        <w:pStyle w:val="a3"/>
        <w:ind w:left="360" w:firstLineChars="0" w:firstLine="0"/>
        <w:rPr>
          <w:color w:val="FF0000"/>
        </w:rPr>
      </w:pPr>
    </w:p>
    <w:p w:rsidR="00A04B48" w:rsidRPr="009C5E08" w:rsidRDefault="00F90A88" w:rsidP="009C5E08">
      <w:pPr>
        <w:pStyle w:val="aa"/>
        <w:jc w:val="left"/>
      </w:pPr>
      <w:r w:rsidRPr="009C5E08">
        <w:rPr>
          <w:rFonts w:hint="eastAsia"/>
        </w:rPr>
        <w:t>DDL</w:t>
      </w:r>
      <w:r w:rsidRPr="009C5E08">
        <w:rPr>
          <w:rFonts w:hint="eastAsia"/>
        </w:rPr>
        <w:t>操作规范</w:t>
      </w:r>
    </w:p>
    <w:p w:rsidR="0050778C" w:rsidRDefault="005B35AC" w:rsidP="004D2B99">
      <w:pPr>
        <w:pStyle w:val="a3"/>
        <w:ind w:left="360" w:firstLineChars="0" w:firstLine="0"/>
      </w:pPr>
      <w:r w:rsidRPr="00F54378">
        <w:rPr>
          <w:rFonts w:hint="eastAsia"/>
          <w:b/>
          <w:color w:val="FF0000"/>
        </w:rPr>
        <w:t xml:space="preserve">MYSQL 5.6 </w:t>
      </w:r>
      <w:r w:rsidRPr="00F54378">
        <w:rPr>
          <w:rFonts w:hint="eastAsia"/>
          <w:b/>
          <w:color w:val="FF0000"/>
        </w:rPr>
        <w:t>以后版本</w:t>
      </w:r>
      <w:r w:rsidR="00F90A88">
        <w:rPr>
          <w:rFonts w:hint="eastAsia"/>
        </w:rPr>
        <w:t>MYSQL</w:t>
      </w:r>
      <w:r w:rsidR="000440F1">
        <w:rPr>
          <w:rFonts w:hint="eastAsia"/>
        </w:rPr>
        <w:t>部分</w:t>
      </w:r>
      <w:r w:rsidR="00F90A88">
        <w:rPr>
          <w:rFonts w:hint="eastAsia"/>
        </w:rPr>
        <w:t>的</w:t>
      </w:r>
      <w:r w:rsidR="00F90A88">
        <w:rPr>
          <w:rFonts w:hint="eastAsia"/>
        </w:rPr>
        <w:t xml:space="preserve">DDL </w:t>
      </w:r>
      <w:r w:rsidR="00F90A88">
        <w:rPr>
          <w:rFonts w:hint="eastAsia"/>
        </w:rPr>
        <w:t>操作会复制旧表，</w:t>
      </w:r>
      <w:r w:rsidR="00411854">
        <w:rPr>
          <w:rFonts w:hint="eastAsia"/>
        </w:rPr>
        <w:t>在磁盘上分配与当前</w:t>
      </w:r>
      <w:proofErr w:type="gramStart"/>
      <w:r w:rsidR="00411854">
        <w:rPr>
          <w:rFonts w:hint="eastAsia"/>
        </w:rPr>
        <w:t>表大小</w:t>
      </w:r>
      <w:proofErr w:type="gramEnd"/>
      <w:r w:rsidR="00411854">
        <w:rPr>
          <w:rFonts w:hint="eastAsia"/>
        </w:rPr>
        <w:t>相同的一套空间进行表的</w:t>
      </w:r>
      <w:r w:rsidR="00411854">
        <w:rPr>
          <w:rFonts w:hint="eastAsia"/>
        </w:rPr>
        <w:t xml:space="preserve">DDL </w:t>
      </w:r>
      <w:r w:rsidR="00411854">
        <w:rPr>
          <w:rFonts w:hint="eastAsia"/>
        </w:rPr>
        <w:t>操作，与此同时，数据库内不能有在该表上的任何操作</w:t>
      </w:r>
      <w:r w:rsidR="008B5C42">
        <w:rPr>
          <w:rFonts w:hint="eastAsia"/>
        </w:rPr>
        <w:t>才能保证操作成功</w:t>
      </w:r>
      <w:r w:rsidR="004D2B99">
        <w:rPr>
          <w:rFonts w:hint="eastAsia"/>
        </w:rPr>
        <w:t>。</w:t>
      </w:r>
    </w:p>
    <w:p w:rsidR="00594CEE" w:rsidRPr="0050778C" w:rsidRDefault="00594CEE" w:rsidP="004D2B99">
      <w:pPr>
        <w:pStyle w:val="a3"/>
        <w:ind w:left="360" w:firstLineChars="0" w:firstLine="0"/>
      </w:pPr>
    </w:p>
    <w:p w:rsidR="001A5F33" w:rsidRDefault="001A5F33" w:rsidP="001A5F33">
      <w:pPr>
        <w:pStyle w:val="a3"/>
        <w:numPr>
          <w:ilvl w:val="0"/>
          <w:numId w:val="9"/>
        </w:numPr>
        <w:ind w:firstLineChars="0"/>
      </w:pPr>
      <w:r>
        <w:rPr>
          <w:rFonts w:hint="eastAsia"/>
        </w:rPr>
        <w:t>最大限度减少表上的</w:t>
      </w:r>
      <w:r>
        <w:rPr>
          <w:rFonts w:hint="eastAsia"/>
        </w:rPr>
        <w:t>DDL</w:t>
      </w:r>
      <w:r>
        <w:rPr>
          <w:rFonts w:hint="eastAsia"/>
        </w:rPr>
        <w:t>操作频度</w:t>
      </w:r>
    </w:p>
    <w:p w:rsidR="001A5F33" w:rsidRDefault="001A5F33" w:rsidP="001A5F33">
      <w:pPr>
        <w:pStyle w:val="a3"/>
        <w:numPr>
          <w:ilvl w:val="0"/>
          <w:numId w:val="9"/>
        </w:numPr>
        <w:ind w:firstLineChars="0"/>
      </w:pPr>
      <w:r>
        <w:rPr>
          <w:rFonts w:hint="eastAsia"/>
        </w:rPr>
        <w:lastRenderedPageBreak/>
        <w:t>DDL</w:t>
      </w:r>
      <w:r w:rsidR="00B05A88">
        <w:rPr>
          <w:rFonts w:hint="eastAsia"/>
        </w:rPr>
        <w:t>操作会需要锁表，可能导致</w:t>
      </w:r>
      <w:r w:rsidR="00751475">
        <w:rPr>
          <w:rFonts w:hint="eastAsia"/>
        </w:rPr>
        <w:t>应用查询阻塞</w:t>
      </w:r>
      <w:r>
        <w:rPr>
          <w:rFonts w:hint="eastAsia"/>
        </w:rPr>
        <w:t>，</w:t>
      </w:r>
      <w:r w:rsidRPr="000E6017">
        <w:rPr>
          <w:rFonts w:hint="eastAsia"/>
          <w:b/>
          <w:color w:val="FF0000"/>
        </w:rPr>
        <w:t>所以需要在业务停机窗口进行</w:t>
      </w:r>
    </w:p>
    <w:p w:rsidR="004C704A" w:rsidRDefault="00110585" w:rsidP="001A5F33">
      <w:pPr>
        <w:pStyle w:val="a3"/>
        <w:numPr>
          <w:ilvl w:val="0"/>
          <w:numId w:val="9"/>
        </w:numPr>
        <w:ind w:firstLineChars="0"/>
      </w:pPr>
      <w:r>
        <w:rPr>
          <w:rFonts w:hint="eastAsia"/>
        </w:rPr>
        <w:t>DDL</w:t>
      </w:r>
      <w:r>
        <w:rPr>
          <w:rFonts w:hint="eastAsia"/>
        </w:rPr>
        <w:t>操作之前需要确认数据库内表上已经没有相应事务。</w:t>
      </w:r>
    </w:p>
    <w:p w:rsidR="00110585" w:rsidRDefault="00110585" w:rsidP="001A5F33">
      <w:pPr>
        <w:pStyle w:val="a3"/>
        <w:numPr>
          <w:ilvl w:val="0"/>
          <w:numId w:val="9"/>
        </w:numPr>
        <w:ind w:firstLineChars="0"/>
      </w:pPr>
      <w:r>
        <w:rPr>
          <w:rFonts w:hint="eastAsia"/>
        </w:rPr>
        <w:t>对于超过</w:t>
      </w:r>
      <w:r>
        <w:rPr>
          <w:rFonts w:hint="eastAsia"/>
        </w:rPr>
        <w:t>500</w:t>
      </w:r>
      <w:r>
        <w:rPr>
          <w:rFonts w:hint="eastAsia"/>
        </w:rPr>
        <w:t>万以上的表进行</w:t>
      </w:r>
      <w:r w:rsidR="00E401B0">
        <w:rPr>
          <w:rFonts w:hint="eastAsia"/>
        </w:rPr>
        <w:t>DDL</w:t>
      </w:r>
      <w:r>
        <w:rPr>
          <w:rFonts w:hint="eastAsia"/>
        </w:rPr>
        <w:t>操作，需提前请</w:t>
      </w:r>
      <w:r>
        <w:rPr>
          <w:rFonts w:hint="eastAsia"/>
        </w:rPr>
        <w:t>DBA</w:t>
      </w:r>
      <w:r>
        <w:rPr>
          <w:rFonts w:hint="eastAsia"/>
        </w:rPr>
        <w:t>评估后台空间是否满足要求</w:t>
      </w:r>
    </w:p>
    <w:p w:rsidR="009C1E42" w:rsidRDefault="00AE3367" w:rsidP="001A5F33">
      <w:pPr>
        <w:pStyle w:val="a3"/>
        <w:numPr>
          <w:ilvl w:val="0"/>
          <w:numId w:val="9"/>
        </w:numPr>
        <w:ind w:firstLineChars="0"/>
      </w:pPr>
      <w:hyperlink w:anchor="对同一个表的多次alter操作必须合并为一次操作" w:history="1">
        <w:r w:rsidR="009C1E42" w:rsidRPr="0002283A">
          <w:rPr>
            <w:rStyle w:val="a4"/>
            <w:rFonts w:hint="eastAsia"/>
            <w:szCs w:val="21"/>
          </w:rPr>
          <w:t>对同一个表的多次</w:t>
        </w:r>
        <w:r w:rsidR="009C1E42" w:rsidRPr="0002283A">
          <w:rPr>
            <w:rStyle w:val="a4"/>
            <w:rFonts w:hint="eastAsia"/>
            <w:szCs w:val="21"/>
          </w:rPr>
          <w:t>alter</w:t>
        </w:r>
        <w:r w:rsidR="009C1E42" w:rsidRPr="0002283A">
          <w:rPr>
            <w:rStyle w:val="a4"/>
            <w:rFonts w:hint="eastAsia"/>
            <w:szCs w:val="21"/>
          </w:rPr>
          <w:t>操作必须合并为一次操作</w:t>
        </w:r>
      </w:hyperlink>
    </w:p>
    <w:p w:rsidR="00652E17" w:rsidRPr="001B14F6" w:rsidRDefault="00750DEC" w:rsidP="006B089D">
      <w:pPr>
        <w:rPr>
          <w:b/>
        </w:rPr>
      </w:pPr>
      <w:r w:rsidRPr="001B14F6">
        <w:rPr>
          <w:rFonts w:hint="eastAsia"/>
          <w:b/>
          <w:color w:val="FF0000"/>
        </w:rPr>
        <w:t>注：</w:t>
      </w:r>
      <w:r w:rsidRPr="001B14F6">
        <w:rPr>
          <w:rFonts w:hint="eastAsia"/>
          <w:b/>
        </w:rPr>
        <w:t xml:space="preserve"> MYSQL 5.6</w:t>
      </w:r>
      <w:r w:rsidRPr="001B14F6">
        <w:rPr>
          <w:rFonts w:hint="eastAsia"/>
          <w:b/>
        </w:rPr>
        <w:t>之前的版本，所有的</w:t>
      </w:r>
      <w:r w:rsidRPr="001B14F6">
        <w:rPr>
          <w:rFonts w:hint="eastAsia"/>
          <w:b/>
        </w:rPr>
        <w:t>ddl</w:t>
      </w:r>
      <w:r w:rsidR="00A640E7" w:rsidRPr="001B14F6">
        <w:rPr>
          <w:rFonts w:hint="eastAsia"/>
          <w:b/>
        </w:rPr>
        <w:t>操作都会阻塞查询和复制表</w:t>
      </w:r>
      <w:r w:rsidR="00470AB5" w:rsidRPr="001B14F6">
        <w:rPr>
          <w:rFonts w:hint="eastAsia"/>
          <w:b/>
        </w:rPr>
        <w:t>，</w:t>
      </w:r>
      <w:r w:rsidR="00806DDE" w:rsidRPr="001B14F6">
        <w:rPr>
          <w:rFonts w:hint="eastAsia"/>
          <w:b/>
        </w:rPr>
        <w:t>所以</w:t>
      </w:r>
      <w:r w:rsidR="00470AB5" w:rsidRPr="001B14F6">
        <w:rPr>
          <w:rFonts w:hint="eastAsia"/>
          <w:b/>
        </w:rPr>
        <w:t>必须在数据库内对应表上没有任何相关操作时进行。</w:t>
      </w:r>
    </w:p>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652E17" w:rsidRDefault="00652E17" w:rsidP="006B089D"/>
    <w:p w:rsidR="00323AAE" w:rsidRPr="009C00A0" w:rsidRDefault="00323AAE" w:rsidP="006B089D">
      <w:pPr>
        <w:rPr>
          <w:b/>
          <w:i/>
        </w:rPr>
      </w:pPr>
      <w:r w:rsidRPr="009C00A0">
        <w:rPr>
          <w:rFonts w:hint="eastAsia"/>
          <w:b/>
          <w:i/>
        </w:rPr>
        <w:t>附：</w:t>
      </w:r>
      <w:r w:rsidRPr="009C00A0">
        <w:rPr>
          <w:rFonts w:hint="eastAsia"/>
          <w:b/>
          <w:i/>
        </w:rPr>
        <w:t xml:space="preserve"> MYSQL</w:t>
      </w:r>
      <w:r w:rsidRPr="009C00A0">
        <w:rPr>
          <w:rFonts w:hint="eastAsia"/>
          <w:b/>
          <w:i/>
        </w:rPr>
        <w:t>数据库开发指引</w:t>
      </w:r>
      <w:r w:rsidR="00DF6FBB">
        <w:rPr>
          <w:rFonts w:hint="eastAsia"/>
          <w:b/>
          <w:i/>
        </w:rPr>
        <w:t xml:space="preserve"> (</w:t>
      </w:r>
      <w:r w:rsidR="00DF6FBB">
        <w:rPr>
          <w:rFonts w:hint="eastAsia"/>
          <w:b/>
          <w:i/>
        </w:rPr>
        <w:t>内有规范内相关知识点的讲解</w:t>
      </w:r>
      <w:r w:rsidR="00DF6FBB">
        <w:rPr>
          <w:rFonts w:hint="eastAsia"/>
          <w:b/>
          <w:i/>
        </w:rPr>
        <w: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1.</w:t>
      </w:r>
      <w:bookmarkStart w:id="17" w:name="库名、表名、字段名必须使用小写字母，并采用下划线分割"/>
      <w:r>
        <w:rPr>
          <w:rFonts w:hint="eastAsia"/>
          <w:color w:val="000000"/>
          <w:sz w:val="21"/>
          <w:szCs w:val="21"/>
        </w:rPr>
        <w:t>库名、表名、字段名必须使用小写字母，并采用下划线分割</w:t>
      </w:r>
      <w:bookmarkEnd w:id="17"/>
      <w:r>
        <w:rPr>
          <w:rFonts w:hint="eastAsia"/>
          <w:color w:val="000000"/>
          <w:sz w:val="21"/>
          <w:szCs w:val="21"/>
        </w:rPr>
        <w:t>。</w:t>
      </w:r>
    </w:p>
    <w:p w:rsidR="00323AAE" w:rsidRDefault="00323AAE" w:rsidP="00323AAE">
      <w:pPr>
        <w:pStyle w:val="a5"/>
        <w:shd w:val="clear" w:color="auto" w:fill="FFFFFF"/>
        <w:spacing w:before="0" w:beforeAutospacing="0" w:after="0" w:afterAutospacing="0" w:line="375" w:lineRule="atLeast"/>
        <w:rPr>
          <w:color w:val="000000"/>
          <w:sz w:val="21"/>
          <w:szCs w:val="21"/>
        </w:rPr>
      </w:pPr>
      <w:r>
        <w:rPr>
          <w:rFonts w:hint="eastAsia"/>
          <w:color w:val="000000"/>
          <w:sz w:val="21"/>
          <w:szCs w:val="21"/>
        </w:rPr>
        <w:t xml:space="preserve">　　a）MySQL有配置参数lower_case_table_names,不可动态更改，</w:t>
      </w:r>
      <w:hyperlink r:id="rId10" w:tgtFrame="_blank" w:history="1">
        <w:r>
          <w:rPr>
            <w:rStyle w:val="a4"/>
            <w:rFonts w:hint="eastAsia"/>
            <w:sz w:val="21"/>
            <w:szCs w:val="21"/>
          </w:rPr>
          <w:t>linux</w:t>
        </w:r>
      </w:hyperlink>
      <w:r>
        <w:rPr>
          <w:rFonts w:hint="eastAsia"/>
          <w:color w:val="000000"/>
          <w:sz w:val="21"/>
          <w:szCs w:val="21"/>
        </w:rPr>
        <w:t>系统默认为 0,即</w:t>
      </w:r>
      <w:proofErr w:type="gramStart"/>
      <w:r>
        <w:rPr>
          <w:rFonts w:hint="eastAsia"/>
          <w:color w:val="000000"/>
          <w:sz w:val="21"/>
          <w:szCs w:val="21"/>
        </w:rPr>
        <w:t>库表名</w:t>
      </w:r>
      <w:proofErr w:type="gramEnd"/>
      <w:r>
        <w:rPr>
          <w:rFonts w:hint="eastAsia"/>
          <w:color w:val="000000"/>
          <w:sz w:val="21"/>
          <w:szCs w:val="21"/>
        </w:rPr>
        <w:t>以实际情况</w:t>
      </w:r>
      <w:hyperlink r:id="rId11" w:tgtFrame="_blank" w:history="1">
        <w:r>
          <w:rPr>
            <w:rStyle w:val="a4"/>
            <w:rFonts w:hint="eastAsia"/>
            <w:sz w:val="21"/>
            <w:szCs w:val="21"/>
          </w:rPr>
          <w:t>存储</w:t>
        </w:r>
      </w:hyperlink>
      <w:r>
        <w:rPr>
          <w:rFonts w:hint="eastAsia"/>
          <w:color w:val="000000"/>
          <w:sz w:val="21"/>
          <w:szCs w:val="21"/>
        </w:rPr>
        <w:t>，大小写敏感。如果是1,以小写</w:t>
      </w:r>
      <w:hyperlink r:id="rId12" w:tgtFrame="_blank" w:history="1">
        <w:r>
          <w:rPr>
            <w:rStyle w:val="a4"/>
            <w:rFonts w:hint="eastAsia"/>
            <w:sz w:val="21"/>
            <w:szCs w:val="21"/>
          </w:rPr>
          <w:t>存储</w:t>
        </w:r>
      </w:hyperlink>
      <w:r>
        <w:rPr>
          <w:rFonts w:hint="eastAsia"/>
          <w:color w:val="000000"/>
          <w:sz w:val="21"/>
          <w:szCs w:val="21"/>
        </w:rPr>
        <w:t>，大小写不敏感。如果是2,以实际情况存储，但以小写比较。</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b）如果大小写混合使用，可能存在abc,Abc,ABC等多个表共存，容易导致混乱。</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c）字段名显式区分大小写，但实际使用不区分，即不可以建立两个名字一样但大小写不一样的字段。</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d）为了统一规范， 库名、表名、字段名使用小写字母。</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r w:rsidRPr="00AE3367">
        <w:rPr>
          <w:rFonts w:hint="eastAsia"/>
          <w:color w:val="FF0000"/>
          <w:sz w:val="21"/>
          <w:szCs w:val="21"/>
        </w:rPr>
        <w:t>2.库名、表名、字段名禁止超过32个字符。</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库名、表名、字段名支持最多64个字符，但为了统一规范、易于辨识以及减少传输量，禁止超过32个字符。</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3.</w:t>
      </w:r>
      <w:bookmarkStart w:id="18" w:name="使用INNODB存储引擎"/>
      <w:r>
        <w:rPr>
          <w:rFonts w:hint="eastAsia"/>
          <w:color w:val="000000"/>
          <w:sz w:val="21"/>
          <w:szCs w:val="21"/>
        </w:rPr>
        <w:t>使用INNODB存储引擎</w:t>
      </w:r>
      <w:bookmarkEnd w:id="18"/>
      <w:r>
        <w:rPr>
          <w:rFonts w:hint="eastAsia"/>
          <w:color w:val="000000"/>
          <w:sz w:val="21"/>
          <w:szCs w:val="21"/>
        </w:rPr>
        <w: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INNODB引擎是MySQL5.5版本以后的默认引</w:t>
      </w:r>
      <w:proofErr w:type="gramStart"/>
      <w:r>
        <w:rPr>
          <w:rFonts w:hint="eastAsia"/>
          <w:color w:val="000000"/>
          <w:sz w:val="21"/>
          <w:szCs w:val="21"/>
        </w:rPr>
        <w:t>擘</w:t>
      </w:r>
      <w:proofErr w:type="gramEnd"/>
      <w:r>
        <w:rPr>
          <w:rFonts w:hint="eastAsia"/>
          <w:color w:val="000000"/>
          <w:sz w:val="21"/>
          <w:szCs w:val="21"/>
        </w:rPr>
        <w:t>，支持事务、行级锁，有更好的数据恢复能力、更好的并发性能，同时对多核、大内存、SSD等硬件支持更好，支持数据热备份等，因此INNODB相比MyISAM有明显优势。</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4.库名、表名、字段名禁止使用MySQL保留字。</w:t>
      </w:r>
    </w:p>
    <w:p w:rsidR="00323AAE" w:rsidRDefault="00323AAE" w:rsidP="00DD35F8">
      <w:pPr>
        <w:pStyle w:val="a5"/>
        <w:shd w:val="clear" w:color="auto" w:fill="FFFFFF"/>
        <w:spacing w:before="150" w:beforeAutospacing="0" w:after="0" w:afterAutospacing="0" w:line="375" w:lineRule="atLeast"/>
        <w:ind w:firstLine="420"/>
        <w:rPr>
          <w:color w:val="000000"/>
          <w:sz w:val="21"/>
          <w:szCs w:val="21"/>
        </w:rPr>
      </w:pPr>
      <w:r>
        <w:rPr>
          <w:rFonts w:hint="eastAsia"/>
          <w:color w:val="000000"/>
          <w:sz w:val="21"/>
          <w:szCs w:val="21"/>
        </w:rPr>
        <w:lastRenderedPageBreak/>
        <w:t>当库名、表名、字段名等属性含有保留字时，SQL语句必须用反引号引用属性名称，这将使得SQL语句书写、SHELL脚本中变量的转义等变得非常复杂。</w:t>
      </w:r>
    </w:p>
    <w:p w:rsidR="00DD35F8" w:rsidRPr="00DD35F8" w:rsidRDefault="00DD35F8" w:rsidP="00DD35F8">
      <w:pPr>
        <w:pStyle w:val="a5"/>
        <w:shd w:val="clear" w:color="auto" w:fill="FFFFFF"/>
        <w:spacing w:before="150" w:beforeAutospacing="0" w:after="0" w:afterAutospacing="0" w:line="375" w:lineRule="atLeast"/>
        <w:ind w:firstLine="420"/>
        <w:rPr>
          <w:color w:val="000000"/>
          <w:sz w:val="21"/>
          <w:szCs w:val="21"/>
        </w:rPr>
      </w:pPr>
      <w:r w:rsidRPr="00DD35F8">
        <w:rPr>
          <w:color w:val="000000"/>
          <w:sz w:val="21"/>
          <w:szCs w:val="21"/>
        </w:rPr>
        <w:t>http://www.360doc.com/content/12/0203/11/3688062_183844013.shtml</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5.</w:t>
      </w:r>
      <w:r w:rsidR="00B02F69">
        <w:rPr>
          <w:rFonts w:hint="eastAsia"/>
          <w:color w:val="000000"/>
          <w:sz w:val="21"/>
          <w:szCs w:val="21"/>
        </w:rPr>
        <w:t>慎用</w:t>
      </w:r>
      <w:r>
        <w:rPr>
          <w:rFonts w:hint="eastAsia"/>
          <w:color w:val="000000"/>
          <w:sz w:val="21"/>
          <w:szCs w:val="21"/>
        </w:rPr>
        <w:t>使用分区表。</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分区表对分区键有严格要求；分区表在表变大后，执行DDL、SHARDING、单表恢复等都变得更加困难。因此禁止使用分区表，并建议业务端手动SHARDING.</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6.建议使用UNSIGNED</w:t>
      </w:r>
      <w:proofErr w:type="gramStart"/>
      <w:r>
        <w:rPr>
          <w:rFonts w:hint="eastAsia"/>
          <w:color w:val="000000"/>
          <w:sz w:val="21"/>
          <w:szCs w:val="21"/>
        </w:rPr>
        <w:t>存储非</w:t>
      </w:r>
      <w:proofErr w:type="gramEnd"/>
      <w:r>
        <w:rPr>
          <w:rFonts w:hint="eastAsia"/>
          <w:color w:val="000000"/>
          <w:sz w:val="21"/>
          <w:szCs w:val="21"/>
        </w:rPr>
        <w:t>负数值。</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同样的字节数，非负存储的数值范围更大。如TINYINT有符号为 -128-127,无符号为0-255.</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7.建议使用INT UNSIGNED存储IPV4.</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UNSINGED INT存储IP地址占用4字节，CHAR（15）则占用15字节。另外，计算机处理整数类型比字符串类型快。使用INT UNSIGNED而不是CHAR（15）来存储IPV4地址，通过MySQL函数inet_ntoa和inet_aton来进行转化。IPv6地址目前没有转化函数，需要使用DECIMAL或两个BIGINT来存储。</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例如：</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SELECT INET_ATON（'209.207.224.40'）； 3520061480</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SELECT INET_NTOA（3520061480）； 209.207.224.40</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8.强烈建议使用TINYINT来代替ENUM类型。</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ENUM类型在需要修改或增加</w:t>
      </w:r>
      <w:proofErr w:type="gramStart"/>
      <w:r>
        <w:rPr>
          <w:rFonts w:hint="eastAsia"/>
          <w:color w:val="000000"/>
          <w:sz w:val="21"/>
          <w:szCs w:val="21"/>
        </w:rPr>
        <w:t>枚举值</w:t>
      </w:r>
      <w:proofErr w:type="gramEnd"/>
      <w:r>
        <w:rPr>
          <w:rFonts w:hint="eastAsia"/>
          <w:color w:val="000000"/>
          <w:sz w:val="21"/>
          <w:szCs w:val="21"/>
        </w:rPr>
        <w:t>时，需要在线DDL,成本较大；ENUM</w:t>
      </w:r>
      <w:proofErr w:type="gramStart"/>
      <w:r>
        <w:rPr>
          <w:rFonts w:hint="eastAsia"/>
          <w:color w:val="000000"/>
          <w:sz w:val="21"/>
          <w:szCs w:val="21"/>
        </w:rPr>
        <w:t>列值如果</w:t>
      </w:r>
      <w:proofErr w:type="gramEnd"/>
      <w:r>
        <w:rPr>
          <w:rFonts w:hint="eastAsia"/>
          <w:color w:val="000000"/>
          <w:sz w:val="21"/>
          <w:szCs w:val="21"/>
        </w:rPr>
        <w:t>含有数字类型，可能会引起默认值混淆。</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9.使用VARBINARY存储大小写敏感的变长字符串或二进制内容。</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VARBINARY默认区分大小写，没有字符集概念，速度快。</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10.INT类型固定占用4字节存储，例如INT（4）仅代表显示字符宽度为4位，不代表存储长度。</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数值类型括号后面的数字只是表示宽度而跟存储范围没有关系，比如INT（3）默认显示3位，空格补齐，超出时正常显示，python、java客户端等不具备这个功能。</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11.区分使用DATETIME和TIMESTAMP.存储年使用YEAR类型。存储日期使用DATE类型。 存储时间（精确到秒）建议使用TIMESTAMP类型。</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DATETIME和TIMESTAMP都是精确到秒，优先选择TIMESTAMP,因为TIMESTAMP只有4个字节，而DATETIME8个字节。同时TIMESTAMP具有自动赋值以及自动更新的特性。注意：在</w:t>
      </w:r>
      <w:r>
        <w:rPr>
          <w:rFonts w:hint="eastAsia"/>
          <w:color w:val="000000"/>
          <w:sz w:val="21"/>
          <w:szCs w:val="21"/>
        </w:rPr>
        <w:lastRenderedPageBreak/>
        <w:t>5.5</w:t>
      </w:r>
      <w:proofErr w:type="gramStart"/>
      <w:r>
        <w:rPr>
          <w:rFonts w:hint="eastAsia"/>
          <w:color w:val="000000"/>
          <w:sz w:val="21"/>
          <w:szCs w:val="21"/>
        </w:rPr>
        <w:t>和之前</w:t>
      </w:r>
      <w:proofErr w:type="gramEnd"/>
      <w:r>
        <w:rPr>
          <w:rFonts w:hint="eastAsia"/>
          <w:color w:val="000000"/>
          <w:sz w:val="21"/>
          <w:szCs w:val="21"/>
        </w:rPr>
        <w:t>的版本中，如果一个表中有多个timestamp列，那么最多只能有一列能具有自动更新功能。</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如何使用TIMESTAMP的自动赋值属性？</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a）自动初始化，并自动更新： </w:t>
      </w:r>
      <w:proofErr w:type="gramStart"/>
      <w:r>
        <w:rPr>
          <w:rFonts w:hint="eastAsia"/>
          <w:color w:val="000000"/>
          <w:sz w:val="21"/>
          <w:szCs w:val="21"/>
        </w:rPr>
        <w:t>column1</w:t>
      </w:r>
      <w:proofErr w:type="gramEnd"/>
      <w:r>
        <w:rPr>
          <w:rFonts w:hint="eastAsia"/>
          <w:color w:val="000000"/>
          <w:sz w:val="21"/>
          <w:szCs w:val="21"/>
        </w:rPr>
        <w:t xml:space="preserve"> TIMESTAMP DEFAULT CURRENT_TIMESTAMP ON UPDATE CURRENT_TIMESTAMP</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b）只是自动初始化： </w:t>
      </w:r>
      <w:proofErr w:type="gramStart"/>
      <w:r>
        <w:rPr>
          <w:rFonts w:hint="eastAsia"/>
          <w:color w:val="000000"/>
          <w:sz w:val="21"/>
          <w:szCs w:val="21"/>
        </w:rPr>
        <w:t>column1</w:t>
      </w:r>
      <w:proofErr w:type="gramEnd"/>
      <w:r>
        <w:rPr>
          <w:rFonts w:hint="eastAsia"/>
          <w:color w:val="000000"/>
          <w:sz w:val="21"/>
          <w:szCs w:val="21"/>
        </w:rPr>
        <w:t xml:space="preserve"> TIMESTAMP DEFAULT CURRENT_TIMESTAMP</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c）自动更新，初始化的值为0: </w:t>
      </w:r>
      <w:proofErr w:type="gramStart"/>
      <w:r>
        <w:rPr>
          <w:rFonts w:hint="eastAsia"/>
          <w:color w:val="000000"/>
          <w:sz w:val="21"/>
          <w:szCs w:val="21"/>
        </w:rPr>
        <w:t>column1</w:t>
      </w:r>
      <w:proofErr w:type="gramEnd"/>
      <w:r>
        <w:rPr>
          <w:rFonts w:hint="eastAsia"/>
          <w:color w:val="000000"/>
          <w:sz w:val="21"/>
          <w:szCs w:val="21"/>
        </w:rPr>
        <w:t xml:space="preserve"> TIMESTAMP DEFAULT 0 ON UPDATE CURRENT_TIMESTAMP</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d）初始化的值为0: </w:t>
      </w:r>
      <w:proofErr w:type="gramStart"/>
      <w:r>
        <w:rPr>
          <w:rFonts w:hint="eastAsia"/>
          <w:color w:val="000000"/>
          <w:sz w:val="21"/>
          <w:szCs w:val="21"/>
        </w:rPr>
        <w:t>column1</w:t>
      </w:r>
      <w:proofErr w:type="gramEnd"/>
      <w:r>
        <w:rPr>
          <w:rFonts w:hint="eastAsia"/>
          <w:color w:val="000000"/>
          <w:sz w:val="21"/>
          <w:szCs w:val="21"/>
        </w:rPr>
        <w:t xml:space="preserve"> TIMESTAMP DEFAULT 0</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12.</w:t>
      </w:r>
      <w:bookmarkStart w:id="19" w:name="所有索引字段建议定义为NOTNULL"/>
      <w:r>
        <w:rPr>
          <w:rFonts w:hint="eastAsia"/>
          <w:color w:val="000000"/>
          <w:sz w:val="21"/>
          <w:szCs w:val="21"/>
        </w:rPr>
        <w:t>所有</w:t>
      </w:r>
      <w:r w:rsidR="006F1B0D">
        <w:rPr>
          <w:rFonts w:hint="eastAsia"/>
          <w:color w:val="000000"/>
          <w:sz w:val="21"/>
          <w:szCs w:val="21"/>
        </w:rPr>
        <w:t>索引字段建议</w:t>
      </w:r>
      <w:r>
        <w:rPr>
          <w:rFonts w:hint="eastAsia"/>
          <w:color w:val="000000"/>
          <w:sz w:val="21"/>
          <w:szCs w:val="21"/>
        </w:rPr>
        <w:t>定义为NOT NULL</w:t>
      </w:r>
      <w:bookmarkEnd w:id="19"/>
      <w:r>
        <w:rPr>
          <w:rFonts w:hint="eastAsia"/>
          <w:color w:val="000000"/>
          <w:sz w:val="21"/>
          <w:szCs w:val="21"/>
        </w:rPr>
        <w: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a）对表的每一行，每个为NULL</w:t>
      </w:r>
      <w:proofErr w:type="gramStart"/>
      <w:r>
        <w:rPr>
          <w:rFonts w:hint="eastAsia"/>
          <w:color w:val="000000"/>
          <w:sz w:val="21"/>
          <w:szCs w:val="21"/>
        </w:rPr>
        <w:t>的列都需要</w:t>
      </w:r>
      <w:proofErr w:type="gramEnd"/>
      <w:r>
        <w:rPr>
          <w:rFonts w:hint="eastAsia"/>
          <w:color w:val="000000"/>
          <w:sz w:val="21"/>
          <w:szCs w:val="21"/>
        </w:rPr>
        <w:t>额外的空间来标识。</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b）如果索引字段可以为NULL,索引</w:t>
      </w:r>
      <w:r w:rsidR="00CE46DC">
        <w:rPr>
          <w:rFonts w:hint="eastAsia"/>
          <w:color w:val="000000"/>
          <w:sz w:val="21"/>
          <w:szCs w:val="21"/>
        </w:rPr>
        <w:t>统计信息可能不准确，影响执行计划</w:t>
      </w:r>
      <w:r>
        <w:rPr>
          <w:rFonts w:hint="eastAsia"/>
          <w:color w:val="000000"/>
          <w:sz w:val="21"/>
          <w:szCs w:val="21"/>
        </w:rPr>
        <w:t>。</w:t>
      </w:r>
    </w:p>
    <w:p w:rsidR="00323AAE" w:rsidRDefault="00323AAE" w:rsidP="00326D16">
      <w:pPr>
        <w:pStyle w:val="a5"/>
        <w:shd w:val="clear" w:color="auto" w:fill="FFFFFF"/>
        <w:spacing w:before="150" w:beforeAutospacing="0" w:after="0" w:afterAutospacing="0" w:line="375" w:lineRule="atLeast"/>
        <w:ind w:firstLine="420"/>
        <w:rPr>
          <w:color w:val="000000"/>
          <w:sz w:val="21"/>
          <w:szCs w:val="21"/>
        </w:rPr>
      </w:pPr>
      <w:r>
        <w:rPr>
          <w:rFonts w:hint="eastAsia"/>
          <w:color w:val="000000"/>
          <w:sz w:val="21"/>
          <w:szCs w:val="21"/>
        </w:rPr>
        <w:t>c）建议用0、特殊值或空串代替NULL值。</w:t>
      </w:r>
    </w:p>
    <w:p w:rsidR="00326D16" w:rsidRPr="00246696" w:rsidRDefault="00326D16" w:rsidP="00326D16">
      <w:pPr>
        <w:pStyle w:val="a5"/>
        <w:shd w:val="clear" w:color="auto" w:fill="FFFFFF"/>
        <w:spacing w:before="150" w:beforeAutospacing="0" w:after="0" w:afterAutospacing="0" w:line="375" w:lineRule="atLeast"/>
        <w:ind w:firstLine="420"/>
        <w:rPr>
          <w:b/>
          <w:color w:val="000000"/>
          <w:sz w:val="21"/>
          <w:szCs w:val="21"/>
        </w:rPr>
      </w:pPr>
      <w:r w:rsidRPr="00246696">
        <w:rPr>
          <w:rFonts w:hint="eastAsia"/>
          <w:b/>
          <w:color w:val="000000"/>
          <w:sz w:val="21"/>
          <w:szCs w:val="21"/>
        </w:rPr>
        <w:t xml:space="preserve">TIPS:mysql 里面  IS null 可能会用到索引，is not null </w:t>
      </w:r>
      <w:r w:rsidR="00F15503" w:rsidRPr="00246696">
        <w:rPr>
          <w:rFonts w:hint="eastAsia"/>
          <w:b/>
          <w:color w:val="000000"/>
          <w:sz w:val="21"/>
          <w:szCs w:val="21"/>
        </w:rPr>
        <w:t>不会用到索引</w:t>
      </w:r>
    </w:p>
    <w:p w:rsidR="00F15503" w:rsidRDefault="00F15503" w:rsidP="00326D16">
      <w:pPr>
        <w:pStyle w:val="a5"/>
        <w:shd w:val="clear" w:color="auto" w:fill="FFFFFF"/>
        <w:spacing w:before="150" w:beforeAutospacing="0" w:after="0" w:afterAutospacing="0" w:line="375" w:lineRule="atLeast"/>
        <w:ind w:firstLine="420"/>
        <w:rPr>
          <w:color w:val="000000"/>
          <w:sz w:val="21"/>
          <w:szCs w:val="21"/>
        </w:rPr>
      </w:pP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13.将大字段、访问频率低的字段拆分到单独的表中存储，分离冷热数据。</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有利于有效利用缓存，防止读入无用的冷数据，较少磁盘IO,同时保证</w:t>
      </w:r>
      <w:proofErr w:type="gramStart"/>
      <w:r>
        <w:rPr>
          <w:rFonts w:hint="eastAsia"/>
          <w:color w:val="000000"/>
          <w:sz w:val="21"/>
          <w:szCs w:val="21"/>
        </w:rPr>
        <w:t>热数据</w:t>
      </w:r>
      <w:proofErr w:type="gramEnd"/>
      <w:r>
        <w:rPr>
          <w:rFonts w:hint="eastAsia"/>
          <w:color w:val="000000"/>
          <w:sz w:val="21"/>
          <w:szCs w:val="21"/>
        </w:rPr>
        <w:t>常驻内存提高缓存命中率。</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14.禁止在数据库中存储明文密码。</w:t>
      </w:r>
    </w:p>
    <w:p w:rsidR="00323AAE" w:rsidRDefault="00323AAE" w:rsidP="00323AAE">
      <w:pPr>
        <w:pStyle w:val="a5"/>
        <w:shd w:val="clear" w:color="auto" w:fill="FFFFFF"/>
        <w:spacing w:before="0" w:beforeAutospacing="0" w:after="0" w:afterAutospacing="0" w:line="375" w:lineRule="atLeast"/>
        <w:rPr>
          <w:color w:val="000000"/>
          <w:sz w:val="21"/>
          <w:szCs w:val="21"/>
        </w:rPr>
      </w:pPr>
      <w:r>
        <w:rPr>
          <w:rFonts w:hint="eastAsia"/>
          <w:color w:val="000000"/>
          <w:sz w:val="21"/>
          <w:szCs w:val="21"/>
        </w:rPr>
        <w:t xml:space="preserve">　　采用加密字符串存储密码，并保证密码不可解密，同时采用随机字符串加盐保证密码</w:t>
      </w:r>
      <w:hyperlink r:id="rId13" w:tgtFrame="_blank" w:history="1">
        <w:r>
          <w:rPr>
            <w:rStyle w:val="a4"/>
            <w:rFonts w:hint="eastAsia"/>
            <w:sz w:val="21"/>
            <w:szCs w:val="21"/>
          </w:rPr>
          <w:t>安全</w:t>
        </w:r>
      </w:hyperlink>
      <w:r>
        <w:rPr>
          <w:rFonts w:hint="eastAsia"/>
          <w:color w:val="000000"/>
          <w:sz w:val="21"/>
          <w:szCs w:val="21"/>
        </w:rPr>
        <w:t>。防止数据库数据被公司内部人员或黑客获取后，采用字典攻击等方式暴力破解用户密码。</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15.</w:t>
      </w:r>
      <w:bookmarkStart w:id="20" w:name="表必须有主键"/>
      <w:r>
        <w:rPr>
          <w:rFonts w:hint="eastAsia"/>
          <w:color w:val="000000"/>
          <w:sz w:val="21"/>
          <w:szCs w:val="21"/>
        </w:rPr>
        <w:t>表必须有主键，推荐使用UNSIGNED自增列作为主键</w:t>
      </w:r>
      <w:bookmarkEnd w:id="20"/>
      <w:r>
        <w:rPr>
          <w:rFonts w:hint="eastAsia"/>
          <w:color w:val="000000"/>
          <w:sz w:val="21"/>
          <w:szCs w:val="21"/>
        </w:rPr>
        <w:t>。</w:t>
      </w:r>
    </w:p>
    <w:p w:rsidR="00323AAE" w:rsidRDefault="00323AAE" w:rsidP="00B44B17">
      <w:pPr>
        <w:pStyle w:val="a5"/>
        <w:shd w:val="clear" w:color="auto" w:fill="FFFFFF"/>
        <w:spacing w:before="150" w:beforeAutospacing="0" w:after="0" w:afterAutospacing="0" w:line="375" w:lineRule="atLeast"/>
        <w:ind w:firstLine="420"/>
        <w:rPr>
          <w:color w:val="000000"/>
          <w:sz w:val="21"/>
          <w:szCs w:val="21"/>
        </w:rPr>
      </w:pPr>
      <w:r>
        <w:rPr>
          <w:rFonts w:hint="eastAsia"/>
          <w:color w:val="000000"/>
          <w:sz w:val="21"/>
          <w:szCs w:val="21"/>
        </w:rPr>
        <w:t>表没有主键，INNODB会默认设置隐藏的主键列；没有主键的表在定位数据行的时候非常困难，也会降低基于行复制的效率。</w:t>
      </w:r>
    </w:p>
    <w:p w:rsidR="00B44B17" w:rsidRDefault="00B44B17" w:rsidP="00B44B17">
      <w:pPr>
        <w:pStyle w:val="a5"/>
        <w:shd w:val="clear" w:color="auto" w:fill="FFFFFF"/>
        <w:spacing w:before="150" w:beforeAutospacing="0" w:after="0" w:afterAutospacing="0" w:line="375" w:lineRule="atLeast"/>
        <w:ind w:firstLine="420"/>
        <w:rPr>
          <w:color w:val="000000"/>
          <w:sz w:val="21"/>
          <w:szCs w:val="21"/>
        </w:rPr>
      </w:pPr>
      <w:r>
        <w:rPr>
          <w:rFonts w:hint="eastAsia"/>
          <w:color w:val="000000"/>
          <w:sz w:val="21"/>
          <w:szCs w:val="21"/>
        </w:rPr>
        <w:t>网络资料：</w:t>
      </w:r>
    </w:p>
    <w:p w:rsidR="00B44B17" w:rsidRPr="00B44B17" w:rsidRDefault="00AE3367" w:rsidP="00B44B17">
      <w:pPr>
        <w:pStyle w:val="a5"/>
        <w:shd w:val="clear" w:color="auto" w:fill="FFFFFF"/>
        <w:spacing w:before="150" w:beforeAutospacing="0" w:after="0" w:afterAutospacing="0" w:line="375" w:lineRule="atLeast"/>
        <w:ind w:firstLine="420"/>
        <w:rPr>
          <w:color w:val="000000"/>
          <w:sz w:val="21"/>
          <w:szCs w:val="21"/>
        </w:rPr>
      </w:pPr>
      <w:hyperlink r:id="rId14" w:tooltip="为什么innodb存储引擎要用自增列作为主键" w:history="1">
        <w:r w:rsidR="00B44B17" w:rsidRPr="00B44B17">
          <w:rPr>
            <w:rStyle w:val="a4"/>
            <w:sz w:val="21"/>
            <w:szCs w:val="21"/>
          </w:rPr>
          <w:t>http://17173ops.com/2014/09/14/mysql-faq-why-innodb-table-using-autoinc-int-as-pk.shtml</w:t>
        </w:r>
      </w:hyperlink>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16.禁止冗余索引。</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lastRenderedPageBreak/>
        <w:t xml:space="preserve">　　索引是双</w:t>
      </w:r>
      <w:proofErr w:type="gramStart"/>
      <w:r>
        <w:rPr>
          <w:rFonts w:hint="eastAsia"/>
          <w:color w:val="000000"/>
          <w:sz w:val="21"/>
          <w:szCs w:val="21"/>
        </w:rPr>
        <w:t>刃</w:t>
      </w:r>
      <w:proofErr w:type="gramEnd"/>
      <w:r>
        <w:rPr>
          <w:rFonts w:hint="eastAsia"/>
          <w:color w:val="000000"/>
          <w:sz w:val="21"/>
          <w:szCs w:val="21"/>
        </w:rPr>
        <w:t>剑，会增加维护负担，增大IO压力。（a,b,c）、（a,b），后者为冗余索引。可以利用前缀索引来达到加速目的，减轻维护负担。</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17.禁止重复索引。</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primary key a;uniq index a;重复索引增加维护负担、占用磁盘空间，同时没有任何益处。</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18.</w:t>
      </w:r>
      <w:proofErr w:type="gramStart"/>
      <w:r>
        <w:rPr>
          <w:rFonts w:hint="eastAsia"/>
          <w:color w:val="000000"/>
          <w:sz w:val="21"/>
          <w:szCs w:val="21"/>
        </w:rPr>
        <w:t>不在低</w:t>
      </w:r>
      <w:proofErr w:type="gramEnd"/>
      <w:r>
        <w:rPr>
          <w:rFonts w:hint="eastAsia"/>
          <w:color w:val="000000"/>
          <w:sz w:val="21"/>
          <w:szCs w:val="21"/>
        </w:rPr>
        <w:t>基数列上建立索引，例如"性别".</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大部分场景下，低基数列上建立索引的精确查找，相对于不建立索引的全表扫描没有任何优势，而且增大了IO负担。</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19.合理使用覆盖索引减少IO,避免排序。</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覆盖索引能从索引中获取需要的所有字段，从而</w:t>
      </w:r>
      <w:proofErr w:type="gramStart"/>
      <w:r>
        <w:rPr>
          <w:rFonts w:hint="eastAsia"/>
          <w:color w:val="000000"/>
          <w:sz w:val="21"/>
          <w:szCs w:val="21"/>
        </w:rPr>
        <w:t>避免回表</w:t>
      </w:r>
      <w:proofErr w:type="gramEnd"/>
      <w:r>
        <w:rPr>
          <w:rFonts w:hint="eastAsia"/>
          <w:color w:val="000000"/>
          <w:sz w:val="21"/>
          <w:szCs w:val="21"/>
        </w:rPr>
        <w:t>进行二次查找，节省IO.INNODB存储引擎中， secondary index（非主键索引，又称为辅助索引、二级索引）没有直接存储行地址，而是存储主键值。如果用户需要查询secondary index中所不包含的数据列，则需要先通过secondary index查找到主键值，然后再通过主键查询到其他数据列，因此需要查询两次。覆盖索引则可以在一个索引中获取所有需要的数据，因此效率较高。主键查询是天然的覆盖索引。例如SELECT email,uid FROM user_email WHERE uid=xx,如果uid 不是主键，适当时候可以将索引添加为index（uid,email），以获得性能提升。</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20.</w:t>
      </w:r>
      <w:r w:rsidR="00491171">
        <w:rPr>
          <w:rFonts w:hint="eastAsia"/>
          <w:color w:val="000000"/>
          <w:sz w:val="21"/>
          <w:szCs w:val="21"/>
        </w:rPr>
        <w:t>可以</w:t>
      </w:r>
      <w:r>
        <w:rPr>
          <w:rFonts w:hint="eastAsia"/>
          <w:color w:val="000000"/>
          <w:sz w:val="21"/>
          <w:szCs w:val="21"/>
        </w:rPr>
        <w:t>用IN代替OR.SQL语句中IN包含的值不应过多，应少于</w:t>
      </w:r>
      <w:r w:rsidR="00CE3713">
        <w:rPr>
          <w:rFonts w:hint="eastAsia"/>
          <w:color w:val="000000"/>
          <w:sz w:val="21"/>
          <w:szCs w:val="21"/>
        </w:rPr>
        <w:t>5</w:t>
      </w:r>
      <w:r>
        <w:rPr>
          <w:rFonts w:hint="eastAsia"/>
          <w:color w:val="000000"/>
          <w:sz w:val="21"/>
          <w:szCs w:val="21"/>
        </w:rPr>
        <w:t>00个。</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IN是范围查找，MySQL内部会对IN的</w:t>
      </w:r>
      <w:proofErr w:type="gramStart"/>
      <w:r>
        <w:rPr>
          <w:rFonts w:hint="eastAsia"/>
          <w:color w:val="000000"/>
          <w:sz w:val="21"/>
          <w:szCs w:val="21"/>
        </w:rPr>
        <w:t>列表值</w:t>
      </w:r>
      <w:proofErr w:type="gramEnd"/>
      <w:r>
        <w:rPr>
          <w:rFonts w:hint="eastAsia"/>
          <w:color w:val="000000"/>
          <w:sz w:val="21"/>
          <w:szCs w:val="21"/>
        </w:rPr>
        <w:t>进行排序后查找，比OR效率更高。</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21.表字符集使用UTF8,必要时可申请使用UTF8MB4字符集。</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a）UTF8字符集存储汉字占用3个字节，存储英文字符占用一个字节。</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b）UTF8统一而且通用，不会出现转码出现乱码风险。</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c）如果遇到EMOJ等表情符号的存储需求，可申请使用UTF8MB4字符集。</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22.用UNION ALL代替UNION.</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UNION ALL不需要对</w:t>
      </w:r>
      <w:proofErr w:type="gramStart"/>
      <w:r>
        <w:rPr>
          <w:rFonts w:hint="eastAsia"/>
          <w:color w:val="000000"/>
          <w:sz w:val="21"/>
          <w:szCs w:val="21"/>
        </w:rPr>
        <w:t>结果集再进行</w:t>
      </w:r>
      <w:proofErr w:type="gramEnd"/>
      <w:r>
        <w:rPr>
          <w:rFonts w:hint="eastAsia"/>
          <w:color w:val="000000"/>
          <w:sz w:val="21"/>
          <w:szCs w:val="21"/>
        </w:rPr>
        <w:t>排序。</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23</w:t>
      </w:r>
      <w:bookmarkStart w:id="21" w:name="禁止使用orderbyrand"/>
      <w:r>
        <w:rPr>
          <w:rFonts w:hint="eastAsia"/>
          <w:color w:val="000000"/>
          <w:sz w:val="21"/>
          <w:szCs w:val="21"/>
        </w:rPr>
        <w:t>.禁止使用order by rand（）</w:t>
      </w:r>
      <w:bookmarkEnd w:id="21"/>
      <w:r>
        <w:rPr>
          <w:rFonts w:hint="eastAsia"/>
          <w:color w:val="000000"/>
          <w:sz w:val="21"/>
          <w:szCs w:val="21"/>
        </w:rPr>
        <w: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order by rand（）会为表增加一个伪列，然后用rand（）函数为每一行数据计算出rand（）值，然后基于该行排序， 这通常都会生成磁盘上的临时表，因此效率非常低。建议先使用rand（）函数获得随机的主键值，然后通过主键获取数据。</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24.建议使用合理的分</w:t>
      </w:r>
      <w:proofErr w:type="gramStart"/>
      <w:r>
        <w:rPr>
          <w:rFonts w:hint="eastAsia"/>
          <w:color w:val="000000"/>
          <w:sz w:val="21"/>
          <w:szCs w:val="21"/>
        </w:rPr>
        <w:t>页方式以提高分</w:t>
      </w:r>
      <w:proofErr w:type="gramEnd"/>
      <w:r>
        <w:rPr>
          <w:rFonts w:hint="eastAsia"/>
          <w:color w:val="000000"/>
          <w:sz w:val="21"/>
          <w:szCs w:val="21"/>
        </w:rPr>
        <w:t>页效率。</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第一种分页写法：</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lastRenderedPageBreak/>
        <w:t xml:space="preserve">　　</w:t>
      </w:r>
      <w:proofErr w:type="gramStart"/>
      <w:r>
        <w:rPr>
          <w:rFonts w:hint="eastAsia"/>
          <w:color w:val="000000"/>
          <w:sz w:val="21"/>
          <w:szCs w:val="21"/>
        </w:rPr>
        <w:t>select</w:t>
      </w:r>
      <w:proofErr w:type="gramEnd"/>
      <w:r>
        <w:rPr>
          <w:rFonts w:hint="eastAsia"/>
          <w:color w:val="000000"/>
          <w:sz w:val="21"/>
          <w:szCs w:val="21"/>
        </w:rPr>
        <w:t xml:space="preserve"> *</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from</w:t>
      </w:r>
      <w:proofErr w:type="gramEnd"/>
      <w:r>
        <w:rPr>
          <w:rFonts w:hint="eastAsia"/>
          <w:color w:val="000000"/>
          <w:sz w:val="21"/>
          <w:szCs w:val="21"/>
        </w:rPr>
        <w:t xml:space="preserve"> 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where</w:t>
      </w:r>
      <w:proofErr w:type="gramEnd"/>
      <w:r>
        <w:rPr>
          <w:rFonts w:hint="eastAsia"/>
          <w:color w:val="000000"/>
          <w:sz w:val="21"/>
          <w:szCs w:val="21"/>
        </w:rPr>
        <w:t xml:space="preserve"> thread_id = 771025</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and</w:t>
      </w:r>
      <w:proofErr w:type="gramEnd"/>
      <w:r>
        <w:rPr>
          <w:rFonts w:hint="eastAsia"/>
          <w:color w:val="000000"/>
          <w:sz w:val="21"/>
          <w:szCs w:val="21"/>
        </w:rPr>
        <w:t xml:space="preserve"> deleted = 0</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order</w:t>
      </w:r>
      <w:proofErr w:type="gramEnd"/>
      <w:r>
        <w:rPr>
          <w:rFonts w:hint="eastAsia"/>
          <w:color w:val="000000"/>
          <w:sz w:val="21"/>
          <w:szCs w:val="21"/>
        </w:rPr>
        <w:t xml:space="preserve"> by gmt_create asc limit 0, 15;</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select</w:t>
      </w:r>
      <w:proofErr w:type="gramEnd"/>
      <w:r>
        <w:rPr>
          <w:rFonts w:hint="eastAsia"/>
          <w:color w:val="000000"/>
          <w:sz w:val="21"/>
          <w:szCs w:val="21"/>
        </w:rPr>
        <w:t xml:space="preserve"> * from 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where</w:t>
      </w:r>
      <w:proofErr w:type="gramEnd"/>
      <w:r>
        <w:rPr>
          <w:rFonts w:hint="eastAsia"/>
          <w:color w:val="000000"/>
          <w:sz w:val="21"/>
          <w:szCs w:val="21"/>
        </w:rPr>
        <w:t xml:space="preserve"> thread_id = 771025</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and</w:t>
      </w:r>
      <w:proofErr w:type="gramEnd"/>
      <w:r>
        <w:rPr>
          <w:rFonts w:hint="eastAsia"/>
          <w:color w:val="000000"/>
          <w:sz w:val="21"/>
          <w:szCs w:val="21"/>
        </w:rPr>
        <w:t xml:space="preserve"> deleted = 0</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order</w:t>
      </w:r>
      <w:proofErr w:type="gramEnd"/>
      <w:r>
        <w:rPr>
          <w:rFonts w:hint="eastAsia"/>
          <w:color w:val="000000"/>
          <w:sz w:val="21"/>
          <w:szCs w:val="21"/>
        </w:rPr>
        <w:t xml:space="preserve"> by gmt_create asc limit 0, 15;</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原理：一次性根据过滤条件取出所有字段进行排序返回。</w:t>
      </w:r>
    </w:p>
    <w:p w:rsidR="00323AAE" w:rsidRDefault="00323AAE" w:rsidP="00323AAE"/>
    <w:p w:rsidR="00323AAE" w:rsidRDefault="00323AAE" w:rsidP="00323AAE"/>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数据访问开销=索引IO+索引全部记录结果对应的表数据IO</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缺点：该种写法越翻到后面执行效率越差，时间越长，尤其表数据量很大的时候。</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适用场景：当中间结果集很小（10000行以下）或者查询条件复杂（指涉及多个不同查询字段或者多表连接）时适用。</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第二种分页写法：</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select</w:t>
      </w:r>
      <w:proofErr w:type="gramEnd"/>
      <w:r>
        <w:rPr>
          <w:rFonts w:hint="eastAsia"/>
          <w:color w:val="000000"/>
          <w:sz w:val="21"/>
          <w:szCs w:val="21"/>
        </w:rPr>
        <w:t xml:space="preserve"> t.* from （</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select</w:t>
      </w:r>
      <w:proofErr w:type="gramEnd"/>
      <w:r>
        <w:rPr>
          <w:rFonts w:hint="eastAsia"/>
          <w:color w:val="000000"/>
          <w:sz w:val="21"/>
          <w:szCs w:val="21"/>
        </w:rPr>
        <w:t xml:space="preserve"> id from 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where thread_id = 771025 and deleted = 0 order by gmt_create asc limit 0, 15） a, 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where</w:t>
      </w:r>
      <w:proofErr w:type="gramEnd"/>
      <w:r>
        <w:rPr>
          <w:rFonts w:hint="eastAsia"/>
          <w:color w:val="000000"/>
          <w:sz w:val="21"/>
          <w:szCs w:val="21"/>
        </w:rPr>
        <w:t xml:space="preserve"> a.id = t.id;</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前提：假设t</w:t>
      </w:r>
      <w:proofErr w:type="gramStart"/>
      <w:r>
        <w:rPr>
          <w:rFonts w:hint="eastAsia"/>
          <w:color w:val="000000"/>
          <w:sz w:val="21"/>
          <w:szCs w:val="21"/>
        </w:rPr>
        <w:t>表主键</w:t>
      </w:r>
      <w:proofErr w:type="gramEnd"/>
      <w:r>
        <w:rPr>
          <w:rFonts w:hint="eastAsia"/>
          <w:color w:val="000000"/>
          <w:sz w:val="21"/>
          <w:szCs w:val="21"/>
        </w:rPr>
        <w:t>是id列，且有覆盖索引secondary key:（thread_id, deleted, gmt_create）</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原理：先根据过滤条件利用覆盖索引取出主键id进行排序，再进行join操作取出其他字段。</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数据访问开销=索引IO+索引分页后结果（例子中是15行）对应的表数据IO.</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优点：每次翻页消耗的资源和时间都基本相同，就像翻第一页一样。</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lastRenderedPageBreak/>
        <w:t xml:space="preserve">　　适用场景：当查询和排序字段（即where子句和order by子句涉及的字段）有对应覆盖索引时，且中间结果</w:t>
      </w:r>
      <w:proofErr w:type="gramStart"/>
      <w:r>
        <w:rPr>
          <w:rFonts w:hint="eastAsia"/>
          <w:color w:val="000000"/>
          <w:sz w:val="21"/>
          <w:szCs w:val="21"/>
        </w:rPr>
        <w:t>集很大</w:t>
      </w:r>
      <w:proofErr w:type="gramEnd"/>
      <w:r>
        <w:rPr>
          <w:rFonts w:hint="eastAsia"/>
          <w:color w:val="000000"/>
          <w:sz w:val="21"/>
          <w:szCs w:val="21"/>
        </w:rPr>
        <w:t>的情况时适用。</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25.SELECT只获取必要的字段，禁止使用SELECT *.</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减少网络带宽消耗；</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能有效利用覆盖索引；</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表结构变更对程序基本无影响。</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26.SQL中避免出现now（）、rand（）、sysdate（）、current_user（）等不确定结果的函数。</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语句级复制</w:t>
      </w:r>
      <w:proofErr w:type="gramEnd"/>
      <w:r>
        <w:rPr>
          <w:rFonts w:hint="eastAsia"/>
          <w:color w:val="000000"/>
          <w:sz w:val="21"/>
          <w:szCs w:val="21"/>
        </w:rPr>
        <w:t>场景下，引起主从数据不一致；不确定值的函数，产生的SQL语句无法利用QUERY CACHE.</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27.采用合适的分库分表策略。例如</w:t>
      </w:r>
      <w:proofErr w:type="gramStart"/>
      <w:r>
        <w:rPr>
          <w:rFonts w:hint="eastAsia"/>
          <w:color w:val="000000"/>
          <w:sz w:val="21"/>
          <w:szCs w:val="21"/>
        </w:rPr>
        <w:t>千库十表、十库百表</w:t>
      </w:r>
      <w:proofErr w:type="gramEnd"/>
      <w:r>
        <w:rPr>
          <w:rFonts w:hint="eastAsia"/>
          <w:color w:val="000000"/>
          <w:sz w:val="21"/>
          <w:szCs w:val="21"/>
        </w:rPr>
        <w:t>等。</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采用合适的分库分表策略，有利于业务发展后期快速对数据库进行水平拆分，同时分库可以有效利用MySQL的多线程复制特性。</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28.减少与数据库交互次数，尽量采用批量SQL语句。</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使用下面的语句来减少和db的交互次数：</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INSERT INTO VALUES（）</w:t>
      </w:r>
      <w:r w:rsidR="00C14ACC">
        <w:rPr>
          <w:rFonts w:hint="eastAsia"/>
          <w:color w:val="000000"/>
          <w:sz w:val="21"/>
          <w:szCs w:val="21"/>
        </w:rPr>
        <w:t>,(),()</w:t>
      </w:r>
      <w:r w:rsidR="00C14ACC">
        <w:rPr>
          <w:color w:val="000000"/>
          <w:sz w:val="21"/>
          <w:szCs w:val="21"/>
        </w:rPr>
        <w:t>…</w:t>
      </w:r>
      <w:r w:rsidR="00C14ACC">
        <w:rPr>
          <w:rFonts w:hint="eastAsia"/>
          <w:color w:val="000000"/>
          <w:sz w:val="21"/>
          <w:szCs w:val="21"/>
        </w:rPr>
        <w: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29.拆分复杂SQL为多个小</w:t>
      </w:r>
      <w:r w:rsidR="00AB0CCC">
        <w:rPr>
          <w:rFonts w:hint="eastAsia"/>
          <w:color w:val="000000"/>
          <w:sz w:val="21"/>
          <w:szCs w:val="21"/>
        </w:rPr>
        <w:t>SQL</w:t>
      </w:r>
      <w:r>
        <w:rPr>
          <w:rFonts w:hint="eastAsia"/>
          <w:color w:val="000000"/>
          <w:sz w:val="21"/>
          <w:szCs w:val="21"/>
        </w:rPr>
        <w: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30.</w:t>
      </w:r>
      <w:bookmarkStart w:id="22" w:name="对同一个表的多次alter操作必须合并为一次操作"/>
      <w:r>
        <w:rPr>
          <w:rFonts w:hint="eastAsia"/>
          <w:color w:val="000000"/>
          <w:sz w:val="21"/>
          <w:szCs w:val="21"/>
        </w:rPr>
        <w:t>对同一个表的多次alter操作必须合并为一次操作</w:t>
      </w:r>
      <w:bookmarkEnd w:id="22"/>
      <w:r>
        <w:rPr>
          <w:rFonts w:hint="eastAsia"/>
          <w:color w:val="000000"/>
          <w:sz w:val="21"/>
          <w:szCs w:val="21"/>
        </w:rPr>
        <w:t>。</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mysql对表的修改绝大部分操作都</w:t>
      </w:r>
      <w:proofErr w:type="gramStart"/>
      <w:r>
        <w:rPr>
          <w:rFonts w:hint="eastAsia"/>
          <w:color w:val="000000"/>
          <w:sz w:val="21"/>
          <w:szCs w:val="21"/>
        </w:rPr>
        <w:t>需要锁表并</w:t>
      </w:r>
      <w:proofErr w:type="gramEnd"/>
      <w:r>
        <w:rPr>
          <w:rFonts w:hint="eastAsia"/>
          <w:color w:val="000000"/>
          <w:sz w:val="21"/>
          <w:szCs w:val="21"/>
        </w:rPr>
        <w:t>重建表，</w:t>
      </w:r>
      <w:proofErr w:type="gramStart"/>
      <w:r>
        <w:rPr>
          <w:rFonts w:hint="eastAsia"/>
          <w:color w:val="000000"/>
          <w:sz w:val="21"/>
          <w:szCs w:val="21"/>
        </w:rPr>
        <w:t>而锁表则</w:t>
      </w:r>
      <w:proofErr w:type="gramEnd"/>
      <w:r>
        <w:rPr>
          <w:rFonts w:hint="eastAsia"/>
          <w:color w:val="000000"/>
          <w:sz w:val="21"/>
          <w:szCs w:val="21"/>
        </w:rPr>
        <w:t>会对线上业务造成影响。为减少这种影响，必须把对表的多次alter操作合并为一次操作。例如，要给表t增加一个字段b,同时给已有的字段aa建立索引， 通常的做法分为两步：</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alter table t add column b varchar（10）；</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然后增加索引：</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alter table t add index idx_aa（aa）；</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正确的做法是：</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alter table t add column b varchar（10），add index idx_aa（aa）；</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31.避免使用存储过程、触发器、视图、自定义函数等。</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lastRenderedPageBreak/>
        <w:t xml:space="preserve">　　这些高级特性有性能问题，以及未知BUG较多。业务逻辑放到数据库会造成数据库的DDL、SCALE OUT、 SHARDING等变得更加困难。</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32.禁止有super权限的应用程序账号存在。</w:t>
      </w:r>
    </w:p>
    <w:p w:rsidR="00323AAE" w:rsidRDefault="00323AAE" w:rsidP="00323AAE">
      <w:pPr>
        <w:pStyle w:val="a5"/>
        <w:shd w:val="clear" w:color="auto" w:fill="FFFFFF"/>
        <w:spacing w:before="0" w:beforeAutospacing="0" w:after="0" w:afterAutospacing="0" w:line="375" w:lineRule="atLeast"/>
        <w:rPr>
          <w:color w:val="000000"/>
          <w:sz w:val="21"/>
          <w:szCs w:val="21"/>
        </w:rPr>
      </w:pPr>
      <w:r>
        <w:rPr>
          <w:rFonts w:hint="eastAsia"/>
          <w:color w:val="000000"/>
          <w:sz w:val="21"/>
          <w:szCs w:val="21"/>
        </w:rPr>
        <w:t xml:space="preserve">　　</w:t>
      </w:r>
      <w:hyperlink r:id="rId15" w:tgtFrame="_blank" w:history="1">
        <w:r>
          <w:rPr>
            <w:rStyle w:val="a4"/>
            <w:rFonts w:hint="eastAsia"/>
            <w:sz w:val="21"/>
            <w:szCs w:val="21"/>
          </w:rPr>
          <w:t>安全</w:t>
        </w:r>
      </w:hyperlink>
      <w:r>
        <w:rPr>
          <w:rFonts w:hint="eastAsia"/>
          <w:color w:val="000000"/>
          <w:sz w:val="21"/>
          <w:szCs w:val="21"/>
        </w:rPr>
        <w:t>第一。super权限会导致read only失效，导致较多诡异问题而且很难追踪。</w:t>
      </w:r>
    </w:p>
    <w:p w:rsidR="00323AAE" w:rsidRDefault="00323AAE" w:rsidP="00323AAE">
      <w:pPr>
        <w:pStyle w:val="a5"/>
        <w:shd w:val="clear" w:color="auto" w:fill="FFFFFF"/>
        <w:spacing w:before="150" w:beforeAutospacing="0" w:after="0" w:afterAutospacing="0" w:line="375" w:lineRule="atLeast"/>
        <w:rPr>
          <w:color w:val="000000"/>
          <w:sz w:val="21"/>
          <w:szCs w:val="21"/>
        </w:rPr>
      </w:pPr>
      <w:r>
        <w:rPr>
          <w:rFonts w:hint="eastAsia"/>
          <w:color w:val="000000"/>
          <w:sz w:val="21"/>
          <w:szCs w:val="21"/>
        </w:rPr>
        <w:t xml:space="preserve">　　　34.不要在MySQL数据库中存放业务逻辑。</w:t>
      </w:r>
    </w:p>
    <w:p w:rsidR="00323AAE" w:rsidRDefault="00323AAE" w:rsidP="008974A8">
      <w:pPr>
        <w:pStyle w:val="a5"/>
        <w:shd w:val="clear" w:color="auto" w:fill="FFFFFF"/>
        <w:spacing w:before="150" w:beforeAutospacing="0" w:after="0" w:afterAutospacing="0" w:line="375" w:lineRule="atLeast"/>
        <w:ind w:firstLine="420"/>
        <w:rPr>
          <w:color w:val="000000"/>
          <w:sz w:val="21"/>
          <w:szCs w:val="21"/>
        </w:rPr>
      </w:pPr>
      <w:r>
        <w:rPr>
          <w:rFonts w:hint="eastAsia"/>
          <w:color w:val="000000"/>
          <w:sz w:val="21"/>
          <w:szCs w:val="21"/>
        </w:rPr>
        <w:t>数据库是有状态的服务，变更复杂而且速度慢，如果把业务逻辑放到数据库中，将会限制业务的快速发展。建议把业务逻辑提前，放到前端或中间逻辑层，而把数据库作为存储层，实现逻辑与存储的分离。</w:t>
      </w:r>
    </w:p>
    <w:p w:rsidR="008974A8" w:rsidRDefault="008974A8" w:rsidP="008974A8">
      <w:pPr>
        <w:pStyle w:val="a5"/>
        <w:shd w:val="clear" w:color="auto" w:fill="FFFFFF"/>
        <w:spacing w:before="150" w:beforeAutospacing="0" w:after="0" w:afterAutospacing="0" w:line="375" w:lineRule="atLeast"/>
        <w:ind w:firstLine="420"/>
        <w:rPr>
          <w:color w:val="000000"/>
          <w:sz w:val="21"/>
          <w:szCs w:val="21"/>
        </w:rPr>
      </w:pPr>
    </w:p>
    <w:p w:rsidR="008974A8" w:rsidRDefault="008974A8"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A4326F" w:rsidRDefault="00A4326F" w:rsidP="008974A8">
      <w:pPr>
        <w:pStyle w:val="a5"/>
        <w:shd w:val="clear" w:color="auto" w:fill="FFFFFF"/>
        <w:spacing w:before="150" w:beforeAutospacing="0" w:after="0" w:afterAutospacing="0" w:line="375" w:lineRule="atLeast"/>
        <w:ind w:firstLine="420"/>
        <w:rPr>
          <w:color w:val="000000"/>
          <w:sz w:val="21"/>
          <w:szCs w:val="21"/>
        </w:rPr>
      </w:pPr>
    </w:p>
    <w:p w:rsidR="00F30CAE" w:rsidRDefault="00F30CAE" w:rsidP="008974A8">
      <w:pPr>
        <w:pStyle w:val="a5"/>
        <w:shd w:val="clear" w:color="auto" w:fill="FFFFFF"/>
        <w:spacing w:before="150" w:beforeAutospacing="0" w:after="0" w:afterAutospacing="0" w:line="375" w:lineRule="atLeast"/>
        <w:ind w:firstLine="420"/>
        <w:rPr>
          <w:color w:val="000000"/>
          <w:sz w:val="21"/>
          <w:szCs w:val="21"/>
        </w:rPr>
      </w:pPr>
    </w:p>
    <w:p w:rsidR="00F30CAE" w:rsidRDefault="00F30CAE" w:rsidP="008974A8">
      <w:pPr>
        <w:pStyle w:val="a5"/>
        <w:shd w:val="clear" w:color="auto" w:fill="FFFFFF"/>
        <w:spacing w:before="150" w:beforeAutospacing="0" w:after="0" w:afterAutospacing="0" w:line="375" w:lineRule="atLeast"/>
        <w:ind w:firstLine="420"/>
        <w:rPr>
          <w:color w:val="000000"/>
          <w:sz w:val="21"/>
          <w:szCs w:val="21"/>
        </w:rPr>
      </w:pPr>
    </w:p>
    <w:p w:rsidR="00F30CAE" w:rsidRDefault="00F30CAE" w:rsidP="008974A8">
      <w:pPr>
        <w:pStyle w:val="a5"/>
        <w:shd w:val="clear" w:color="auto" w:fill="FFFFFF"/>
        <w:spacing w:before="150" w:beforeAutospacing="0" w:after="0" w:afterAutospacing="0" w:line="375" w:lineRule="atLeast"/>
        <w:ind w:firstLine="420"/>
        <w:rPr>
          <w:color w:val="000000"/>
          <w:sz w:val="21"/>
          <w:szCs w:val="21"/>
        </w:rPr>
      </w:pPr>
    </w:p>
    <w:p w:rsidR="00F30CAE" w:rsidRDefault="00F30CAE" w:rsidP="008974A8">
      <w:pPr>
        <w:pStyle w:val="a5"/>
        <w:shd w:val="clear" w:color="auto" w:fill="FFFFFF"/>
        <w:spacing w:before="150" w:beforeAutospacing="0" w:after="0" w:afterAutospacing="0" w:line="375" w:lineRule="atLeast"/>
        <w:ind w:firstLine="420"/>
        <w:rPr>
          <w:color w:val="000000"/>
          <w:sz w:val="21"/>
          <w:szCs w:val="21"/>
        </w:rPr>
      </w:pPr>
    </w:p>
    <w:p w:rsidR="00F30CAE" w:rsidRDefault="00F30CAE" w:rsidP="008974A8">
      <w:pPr>
        <w:pStyle w:val="a5"/>
        <w:shd w:val="clear" w:color="auto" w:fill="FFFFFF"/>
        <w:spacing w:before="150" w:beforeAutospacing="0" w:after="0" w:afterAutospacing="0" w:line="375" w:lineRule="atLeast"/>
        <w:ind w:firstLine="420"/>
        <w:rPr>
          <w:color w:val="000000"/>
          <w:sz w:val="21"/>
          <w:szCs w:val="21"/>
        </w:rPr>
      </w:pPr>
    </w:p>
    <w:p w:rsidR="00F30CAE" w:rsidRDefault="00F30CAE" w:rsidP="008974A8">
      <w:pPr>
        <w:pStyle w:val="a5"/>
        <w:shd w:val="clear" w:color="auto" w:fill="FFFFFF"/>
        <w:spacing w:before="150" w:beforeAutospacing="0" w:after="0" w:afterAutospacing="0" w:line="375" w:lineRule="atLeast"/>
        <w:ind w:firstLine="420"/>
        <w:rPr>
          <w:color w:val="000000"/>
          <w:sz w:val="21"/>
          <w:szCs w:val="21"/>
        </w:rPr>
      </w:pPr>
    </w:p>
    <w:p w:rsidR="008974A8" w:rsidRDefault="008974A8" w:rsidP="00F30CAE">
      <w:pPr>
        <w:pStyle w:val="2"/>
      </w:pPr>
      <w:r>
        <w:t>数据类型</w:t>
      </w:r>
    </w:p>
    <w:p w:rsidR="008974A8" w:rsidRDefault="008974A8" w:rsidP="008974A8">
      <w:pPr>
        <w:numPr>
          <w:ilvl w:val="0"/>
          <w:numId w:val="11"/>
        </w:numPr>
        <w:spacing w:line="360" w:lineRule="auto"/>
        <w:rPr>
          <w:b/>
        </w:rPr>
      </w:pPr>
      <w:r>
        <w:rPr>
          <w:b/>
        </w:rPr>
        <w:t>数据类型分类</w:t>
      </w:r>
    </w:p>
    <w:p w:rsidR="008974A8" w:rsidRDefault="008974A8" w:rsidP="008974A8">
      <w:pPr>
        <w:numPr>
          <w:ilvl w:val="0"/>
          <w:numId w:val="35"/>
        </w:numPr>
        <w:tabs>
          <w:tab w:val="clear" w:pos="360"/>
          <w:tab w:val="left" w:pos="720"/>
        </w:tabs>
        <w:spacing w:line="360" w:lineRule="auto"/>
      </w:pPr>
      <w:r>
        <w:t>数值类型</w:t>
      </w:r>
      <w:r>
        <w:t xml:space="preserve">     -- TINYINT</w:t>
      </w:r>
      <w:r>
        <w:t>、</w:t>
      </w:r>
      <w:r>
        <w:t>SMALLINT</w:t>
      </w:r>
      <w:r>
        <w:t>、</w:t>
      </w:r>
      <w:r>
        <w:t>MEDIUMINT</w:t>
      </w:r>
      <w:r>
        <w:t>、</w:t>
      </w:r>
      <w:r>
        <w:t>INT</w:t>
      </w:r>
      <w:r>
        <w:t>、</w:t>
      </w:r>
      <w:r>
        <w:t>BIGINT</w:t>
      </w:r>
      <w:r>
        <w:t>、</w:t>
      </w:r>
      <w:r>
        <w:t xml:space="preserve"> DECIMAL</w:t>
      </w:r>
    </w:p>
    <w:p w:rsidR="008974A8" w:rsidRDefault="008974A8" w:rsidP="008974A8">
      <w:pPr>
        <w:numPr>
          <w:ilvl w:val="0"/>
          <w:numId w:val="35"/>
        </w:numPr>
        <w:tabs>
          <w:tab w:val="clear" w:pos="360"/>
          <w:tab w:val="left" w:pos="720"/>
        </w:tabs>
        <w:spacing w:line="360" w:lineRule="auto"/>
      </w:pPr>
      <w:r>
        <w:t>时间类型</w:t>
      </w:r>
      <w:r>
        <w:t xml:space="preserve">     -- DATE</w:t>
      </w:r>
      <w:r>
        <w:t>、</w:t>
      </w:r>
      <w:r>
        <w:t>DATETIME</w:t>
      </w:r>
      <w:r>
        <w:t>、</w:t>
      </w:r>
      <w:r>
        <w:t>TIMESTAMP</w:t>
      </w:r>
    </w:p>
    <w:p w:rsidR="008974A8" w:rsidRDefault="008974A8" w:rsidP="008974A8">
      <w:pPr>
        <w:numPr>
          <w:ilvl w:val="0"/>
          <w:numId w:val="35"/>
        </w:numPr>
        <w:tabs>
          <w:tab w:val="clear" w:pos="360"/>
          <w:tab w:val="left" w:pos="720"/>
        </w:tabs>
        <w:spacing w:line="360" w:lineRule="auto"/>
      </w:pPr>
      <w:r>
        <w:t>字符串类型</w:t>
      </w:r>
      <w:r>
        <w:t xml:space="preserve">   -- CHAR</w:t>
      </w:r>
      <w:r>
        <w:t>、</w:t>
      </w:r>
      <w:r>
        <w:t>VARCHAR</w:t>
      </w:r>
      <w:r>
        <w:t>、</w:t>
      </w:r>
      <w:r>
        <w:t>TEXT</w:t>
      </w:r>
    </w:p>
    <w:p w:rsidR="008974A8" w:rsidRDefault="008974A8" w:rsidP="008974A8">
      <w:pPr>
        <w:numPr>
          <w:ilvl w:val="0"/>
          <w:numId w:val="35"/>
        </w:numPr>
        <w:tabs>
          <w:tab w:val="clear" w:pos="360"/>
          <w:tab w:val="left" w:pos="720"/>
        </w:tabs>
        <w:spacing w:line="360" w:lineRule="auto"/>
      </w:pPr>
      <w:r>
        <w:t>特有类型</w:t>
      </w:r>
      <w:r>
        <w:t xml:space="preserve">     -- ENUM</w:t>
      </w:r>
      <w:r>
        <w:t>、</w:t>
      </w:r>
      <w:r>
        <w:t>SET</w:t>
      </w:r>
    </w:p>
    <w:p w:rsidR="008974A8" w:rsidRDefault="008974A8" w:rsidP="008974A8">
      <w:pPr>
        <w:tabs>
          <w:tab w:val="left" w:pos="720"/>
        </w:tabs>
        <w:spacing w:line="360" w:lineRule="auto"/>
      </w:pPr>
    </w:p>
    <w:p w:rsidR="008974A8" w:rsidRDefault="008974A8" w:rsidP="008974A8">
      <w:pPr>
        <w:spacing w:line="360" w:lineRule="auto"/>
      </w:pPr>
      <w:r>
        <w:rPr>
          <w:b/>
          <w:lang w:val="fr-CA"/>
        </w:rPr>
        <w:t>特别说明：</w:t>
      </w:r>
    </w:p>
    <w:p w:rsidR="008974A8" w:rsidRDefault="008974A8" w:rsidP="008974A8">
      <w:pPr>
        <w:numPr>
          <w:ilvl w:val="0"/>
          <w:numId w:val="36"/>
        </w:numPr>
        <w:tabs>
          <w:tab w:val="left" w:pos="420"/>
        </w:tabs>
        <w:spacing w:line="360" w:lineRule="auto"/>
      </w:pPr>
      <w:r>
        <w:t xml:space="preserve">VARCHAR(N) </w:t>
      </w:r>
      <w:r>
        <w:t>或</w:t>
      </w:r>
      <w:r>
        <w:t xml:space="preserve"> CHAR(N)</w:t>
      </w:r>
      <w:r>
        <w:t>中</w:t>
      </w:r>
      <w:r>
        <w:t>N</w:t>
      </w:r>
      <w:r>
        <w:t>的含义</w:t>
      </w:r>
    </w:p>
    <w:p w:rsidR="008974A8" w:rsidRDefault="008974A8" w:rsidP="008974A8">
      <w:pPr>
        <w:spacing w:line="360" w:lineRule="auto"/>
      </w:pPr>
      <w:r>
        <w:t>MySQL</w:t>
      </w:r>
      <w:r>
        <w:t>中两类字符串</w:t>
      </w:r>
      <w:r>
        <w:t xml:space="preserve">VARCHAR(N) </w:t>
      </w:r>
      <w:r>
        <w:t>或</w:t>
      </w:r>
      <w:r>
        <w:t>CHAR(N)</w:t>
      </w:r>
      <w:r>
        <w:t>定义时候填写的长度</w:t>
      </w:r>
      <w:r>
        <w:t>N</w:t>
      </w:r>
      <w:r>
        <w:t>，不是字节数的意思</w:t>
      </w:r>
      <w:r>
        <w:t xml:space="preserve"> </w:t>
      </w:r>
      <w:r>
        <w:t>，而是</w:t>
      </w:r>
      <w:r>
        <w:rPr>
          <w:b/>
          <w:bCs/>
        </w:rPr>
        <w:t>字符数的含义</w:t>
      </w:r>
      <w:r>
        <w:t>。</w:t>
      </w:r>
    </w:p>
    <w:p w:rsidR="008974A8" w:rsidRDefault="008974A8" w:rsidP="008974A8">
      <w:pPr>
        <w:spacing w:line="360" w:lineRule="auto"/>
      </w:pPr>
    </w:p>
    <w:p w:rsidR="008974A8" w:rsidRDefault="008974A8" w:rsidP="008974A8">
      <w:pPr>
        <w:numPr>
          <w:ilvl w:val="0"/>
          <w:numId w:val="36"/>
        </w:numPr>
        <w:tabs>
          <w:tab w:val="left" w:pos="420"/>
        </w:tabs>
        <w:spacing w:line="360" w:lineRule="auto"/>
      </w:pPr>
      <w:r>
        <w:t>浮点数</w:t>
      </w:r>
    </w:p>
    <w:p w:rsidR="008974A8" w:rsidRDefault="008974A8" w:rsidP="008974A8">
      <w:pPr>
        <w:spacing w:line="360" w:lineRule="auto"/>
      </w:pPr>
      <w:r>
        <w:t>同财务有关的浮点数必须使用精确存储的</w:t>
      </w:r>
      <w:r>
        <w:t>DECIMAL</w:t>
      </w:r>
      <w:r>
        <w:t>数值类型。为减少浮点类型</w:t>
      </w:r>
      <w:r>
        <w:t>FLOAT</w:t>
      </w:r>
      <w:r>
        <w:t>和</w:t>
      </w:r>
      <w:r>
        <w:t>DOUBLE</w:t>
      </w:r>
      <w:r>
        <w:t>的精度不够而可能造成数值计算存在偏差，故非财务相关的浮点数字段也采用</w:t>
      </w:r>
      <w:r>
        <w:t>DECIMAL</w:t>
      </w:r>
      <w:r>
        <w:t>数值类型存储，例如：</w:t>
      </w:r>
      <w:r>
        <w:t>weight DECIMAL(10,4) NOT NULL DEFAULT 0</w:t>
      </w:r>
      <w:r>
        <w:t>。</w:t>
      </w:r>
    </w:p>
    <w:p w:rsidR="008974A8" w:rsidRPr="008974A8" w:rsidRDefault="008974A8" w:rsidP="008974A8">
      <w:pPr>
        <w:pStyle w:val="a5"/>
        <w:shd w:val="clear" w:color="auto" w:fill="FFFFFF"/>
        <w:spacing w:before="150" w:beforeAutospacing="0" w:after="0" w:afterAutospacing="0" w:line="375" w:lineRule="atLeast"/>
        <w:ind w:firstLine="420"/>
        <w:rPr>
          <w:color w:val="000000"/>
          <w:sz w:val="21"/>
          <w:szCs w:val="21"/>
        </w:rPr>
      </w:pPr>
    </w:p>
    <w:p w:rsidR="00323AAE" w:rsidRDefault="00323AAE" w:rsidP="00323AAE"/>
    <w:p w:rsidR="00323AAE" w:rsidRDefault="00323AAE" w:rsidP="00323AAE">
      <w:pPr>
        <w:numPr>
          <w:ilvl w:val="0"/>
          <w:numId w:val="11"/>
        </w:numPr>
        <w:spacing w:line="360" w:lineRule="auto"/>
        <w:ind w:left="0" w:firstLine="0"/>
        <w:rPr>
          <w:b/>
        </w:rPr>
      </w:pPr>
      <w:bookmarkStart w:id="23" w:name="数据类型范围"/>
      <w:r>
        <w:rPr>
          <w:b/>
        </w:rPr>
        <w:t>数据类型范围</w:t>
      </w:r>
    </w:p>
    <w:tbl>
      <w:tblPr>
        <w:tblpPr w:leftFromText="180" w:rightFromText="180" w:vertAnchor="page" w:horzAnchor="margin" w:tblpY="2491"/>
        <w:tblW w:w="0" w:type="auto"/>
        <w:tblLayout w:type="fixed"/>
        <w:tblLook w:val="0000" w:firstRow="0" w:lastRow="0" w:firstColumn="0" w:lastColumn="0" w:noHBand="0" w:noVBand="0"/>
      </w:tblPr>
      <w:tblGrid>
        <w:gridCol w:w="2425"/>
        <w:gridCol w:w="1283"/>
        <w:gridCol w:w="2108"/>
        <w:gridCol w:w="2225"/>
      </w:tblGrid>
      <w:tr w:rsidR="00323AAE" w:rsidTr="000A4080">
        <w:trPr>
          <w:trHeight w:val="264"/>
        </w:trPr>
        <w:tc>
          <w:tcPr>
            <w:tcW w:w="2425" w:type="dxa"/>
            <w:tcBorders>
              <w:top w:val="single" w:sz="4" w:space="0" w:color="auto"/>
              <w:left w:val="single" w:sz="4" w:space="0" w:color="auto"/>
              <w:bottom w:val="single" w:sz="4" w:space="0" w:color="auto"/>
              <w:right w:val="single" w:sz="4" w:space="0" w:color="auto"/>
            </w:tcBorders>
            <w:vAlign w:val="bottom"/>
          </w:tcPr>
          <w:bookmarkEnd w:id="23"/>
          <w:p w:rsidR="00323AAE" w:rsidRDefault="00323AAE" w:rsidP="000A4080">
            <w:pPr>
              <w:widowControl/>
              <w:spacing w:line="360" w:lineRule="auto"/>
              <w:jc w:val="center"/>
              <w:rPr>
                <w:b/>
                <w:bCs/>
                <w:kern w:val="0"/>
                <w:szCs w:val="21"/>
              </w:rPr>
            </w:pPr>
            <w:r>
              <w:rPr>
                <w:b/>
                <w:bCs/>
                <w:kern w:val="0"/>
                <w:szCs w:val="21"/>
              </w:rPr>
              <w:t>数据类型</w:t>
            </w:r>
          </w:p>
        </w:tc>
        <w:tc>
          <w:tcPr>
            <w:tcW w:w="1283" w:type="dxa"/>
            <w:tcBorders>
              <w:top w:val="single" w:sz="4" w:space="0" w:color="auto"/>
              <w:left w:val="nil"/>
              <w:bottom w:val="single" w:sz="4" w:space="0" w:color="auto"/>
              <w:right w:val="single" w:sz="4" w:space="0" w:color="auto"/>
            </w:tcBorders>
            <w:vAlign w:val="bottom"/>
          </w:tcPr>
          <w:p w:rsidR="00323AAE" w:rsidRDefault="00323AAE" w:rsidP="000A4080">
            <w:pPr>
              <w:widowControl/>
              <w:spacing w:line="360" w:lineRule="auto"/>
              <w:jc w:val="center"/>
              <w:rPr>
                <w:b/>
                <w:bCs/>
                <w:kern w:val="0"/>
                <w:szCs w:val="21"/>
              </w:rPr>
            </w:pPr>
            <w:r>
              <w:rPr>
                <w:b/>
                <w:bCs/>
                <w:kern w:val="0"/>
                <w:szCs w:val="21"/>
              </w:rPr>
              <w:t>类型分类</w:t>
            </w:r>
          </w:p>
        </w:tc>
        <w:tc>
          <w:tcPr>
            <w:tcW w:w="2108" w:type="dxa"/>
            <w:tcBorders>
              <w:top w:val="single" w:sz="4" w:space="0" w:color="auto"/>
              <w:left w:val="nil"/>
              <w:bottom w:val="single" w:sz="4" w:space="0" w:color="auto"/>
              <w:right w:val="single" w:sz="4" w:space="0" w:color="auto"/>
            </w:tcBorders>
            <w:vAlign w:val="bottom"/>
          </w:tcPr>
          <w:p w:rsidR="00323AAE" w:rsidRDefault="00323AAE" w:rsidP="000A4080">
            <w:pPr>
              <w:widowControl/>
              <w:spacing w:line="360" w:lineRule="auto"/>
              <w:jc w:val="center"/>
              <w:rPr>
                <w:b/>
                <w:bCs/>
                <w:kern w:val="0"/>
                <w:szCs w:val="21"/>
              </w:rPr>
            </w:pPr>
            <w:r>
              <w:rPr>
                <w:b/>
                <w:bCs/>
                <w:kern w:val="0"/>
                <w:szCs w:val="21"/>
              </w:rPr>
              <w:t>表达的范围</w:t>
            </w:r>
          </w:p>
        </w:tc>
        <w:tc>
          <w:tcPr>
            <w:tcW w:w="2225" w:type="dxa"/>
            <w:tcBorders>
              <w:top w:val="single" w:sz="4" w:space="0" w:color="auto"/>
              <w:left w:val="nil"/>
              <w:bottom w:val="single" w:sz="4" w:space="0" w:color="auto"/>
              <w:right w:val="single" w:sz="4" w:space="0" w:color="auto"/>
            </w:tcBorders>
            <w:vAlign w:val="bottom"/>
          </w:tcPr>
          <w:p w:rsidR="00323AAE" w:rsidRDefault="00323AAE" w:rsidP="000A4080">
            <w:pPr>
              <w:widowControl/>
              <w:spacing w:line="360" w:lineRule="auto"/>
              <w:jc w:val="center"/>
              <w:rPr>
                <w:b/>
                <w:bCs/>
                <w:kern w:val="0"/>
                <w:szCs w:val="21"/>
              </w:rPr>
            </w:pPr>
            <w:r>
              <w:rPr>
                <w:b/>
                <w:bCs/>
                <w:kern w:val="0"/>
                <w:szCs w:val="21"/>
              </w:rPr>
              <w:t>存储需求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lastRenderedPageBreak/>
              <w:t>TINYINT[(M)]     [UNSIGNED] [ZEROFILL]</w:t>
            </w:r>
          </w:p>
        </w:tc>
        <w:tc>
          <w:tcPr>
            <w:tcW w:w="1283" w:type="dxa"/>
            <w:vMerge w:val="restart"/>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数值整型</w:t>
            </w: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 xml:space="preserve"> -128</w:t>
            </w:r>
            <w:r>
              <w:rPr>
                <w:kern w:val="0"/>
                <w:sz w:val="20"/>
                <w:szCs w:val="20"/>
              </w:rPr>
              <w:t>到</w:t>
            </w:r>
            <w:r>
              <w:rPr>
                <w:kern w:val="0"/>
                <w:sz w:val="20"/>
                <w:szCs w:val="20"/>
              </w:rPr>
              <w:t xml:space="preserve">127              </w:t>
            </w:r>
            <w:r>
              <w:rPr>
                <w:kern w:val="0"/>
                <w:sz w:val="20"/>
                <w:szCs w:val="20"/>
              </w:rPr>
              <w:t>或</w:t>
            </w:r>
            <w:r>
              <w:rPr>
                <w:kern w:val="0"/>
                <w:sz w:val="20"/>
                <w:szCs w:val="20"/>
              </w:rPr>
              <w:t xml:space="preserve"> 0</w:t>
            </w:r>
            <w:r>
              <w:rPr>
                <w:kern w:val="0"/>
                <w:sz w:val="20"/>
                <w:szCs w:val="20"/>
              </w:rPr>
              <w:t>到</w:t>
            </w:r>
            <w:r>
              <w:rPr>
                <w:kern w:val="0"/>
                <w:sz w:val="20"/>
                <w:szCs w:val="20"/>
              </w:rPr>
              <w:t>255</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1</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SMALLINT[(M)]    [UNSIGNED] [ZEROFILL]</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-32768</w:t>
            </w:r>
            <w:r>
              <w:rPr>
                <w:kern w:val="0"/>
                <w:sz w:val="20"/>
                <w:szCs w:val="20"/>
              </w:rPr>
              <w:t>到</w:t>
            </w:r>
            <w:r>
              <w:rPr>
                <w:kern w:val="0"/>
                <w:sz w:val="20"/>
                <w:szCs w:val="20"/>
              </w:rPr>
              <w:t xml:space="preserve">32767           </w:t>
            </w:r>
            <w:r>
              <w:rPr>
                <w:kern w:val="0"/>
                <w:sz w:val="20"/>
                <w:szCs w:val="20"/>
              </w:rPr>
              <w:t>或</w:t>
            </w:r>
            <w:r>
              <w:rPr>
                <w:kern w:val="0"/>
                <w:sz w:val="20"/>
                <w:szCs w:val="20"/>
              </w:rPr>
              <w:t xml:space="preserve"> 0</w:t>
            </w:r>
            <w:r>
              <w:rPr>
                <w:kern w:val="0"/>
                <w:sz w:val="20"/>
                <w:szCs w:val="20"/>
              </w:rPr>
              <w:t>到</w:t>
            </w:r>
            <w:r>
              <w:rPr>
                <w:kern w:val="0"/>
                <w:sz w:val="20"/>
                <w:szCs w:val="20"/>
              </w:rPr>
              <w:t>65535</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2</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MEDIUMINT[(M)]   [UNSIGNED] [ZEROFILL]</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-8388608</w:t>
            </w:r>
            <w:r>
              <w:rPr>
                <w:kern w:val="0"/>
                <w:sz w:val="20"/>
                <w:szCs w:val="20"/>
              </w:rPr>
              <w:t>到</w:t>
            </w:r>
            <w:r>
              <w:rPr>
                <w:kern w:val="0"/>
                <w:sz w:val="20"/>
                <w:szCs w:val="20"/>
              </w:rPr>
              <w:t xml:space="preserve">8388607       </w:t>
            </w:r>
            <w:r>
              <w:rPr>
                <w:kern w:val="0"/>
                <w:sz w:val="20"/>
                <w:szCs w:val="20"/>
              </w:rPr>
              <w:t>或</w:t>
            </w:r>
            <w:r>
              <w:rPr>
                <w:kern w:val="0"/>
                <w:sz w:val="20"/>
                <w:szCs w:val="20"/>
              </w:rPr>
              <w:t xml:space="preserve"> 0</w:t>
            </w:r>
            <w:r>
              <w:rPr>
                <w:kern w:val="0"/>
                <w:sz w:val="20"/>
                <w:szCs w:val="20"/>
              </w:rPr>
              <w:t>到</w:t>
            </w:r>
            <w:r>
              <w:rPr>
                <w:kern w:val="0"/>
                <w:sz w:val="20"/>
                <w:szCs w:val="20"/>
              </w:rPr>
              <w:t>16777215</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3</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INT[(M)]         [UNSIGNED] [ZEROFILL]</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-2147483648</w:t>
            </w:r>
            <w:r>
              <w:rPr>
                <w:kern w:val="0"/>
                <w:sz w:val="20"/>
                <w:szCs w:val="20"/>
              </w:rPr>
              <w:t>到</w:t>
            </w:r>
            <w:r>
              <w:rPr>
                <w:kern w:val="0"/>
                <w:sz w:val="20"/>
                <w:szCs w:val="20"/>
              </w:rPr>
              <w:t xml:space="preserve">2147483647 </w:t>
            </w:r>
            <w:r>
              <w:rPr>
                <w:kern w:val="0"/>
                <w:sz w:val="20"/>
                <w:szCs w:val="20"/>
              </w:rPr>
              <w:t>或</w:t>
            </w:r>
            <w:r>
              <w:rPr>
                <w:kern w:val="0"/>
                <w:sz w:val="20"/>
                <w:szCs w:val="20"/>
              </w:rPr>
              <w:t xml:space="preserve"> 0</w:t>
            </w:r>
            <w:r>
              <w:rPr>
                <w:kern w:val="0"/>
                <w:sz w:val="20"/>
                <w:szCs w:val="20"/>
              </w:rPr>
              <w:t>到</w:t>
            </w:r>
            <w:r>
              <w:rPr>
                <w:kern w:val="0"/>
                <w:sz w:val="20"/>
                <w:szCs w:val="20"/>
              </w:rPr>
              <w:t>4294967295</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4</w:t>
            </w:r>
            <w:r>
              <w:rPr>
                <w:kern w:val="0"/>
                <w:sz w:val="20"/>
                <w:szCs w:val="20"/>
              </w:rPr>
              <w:t>个字节</w:t>
            </w:r>
          </w:p>
        </w:tc>
      </w:tr>
      <w:tr w:rsidR="00323AAE" w:rsidTr="000A4080">
        <w:trPr>
          <w:trHeight w:val="446"/>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BIGINT[(M)]      [UNSIGNED] [ZEROFILL]</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-9223372036854775808</w:t>
            </w:r>
            <w:r>
              <w:rPr>
                <w:kern w:val="0"/>
                <w:sz w:val="20"/>
                <w:szCs w:val="20"/>
              </w:rPr>
              <w:t>到</w:t>
            </w:r>
            <w:r>
              <w:rPr>
                <w:kern w:val="0"/>
                <w:sz w:val="20"/>
                <w:szCs w:val="20"/>
              </w:rPr>
              <w:t xml:space="preserve">9223372036854775807  </w:t>
            </w:r>
            <w:r>
              <w:rPr>
                <w:kern w:val="0"/>
                <w:sz w:val="20"/>
                <w:szCs w:val="20"/>
              </w:rPr>
              <w:t>或</w:t>
            </w:r>
            <w:r>
              <w:rPr>
                <w:kern w:val="0"/>
                <w:sz w:val="20"/>
                <w:szCs w:val="20"/>
              </w:rPr>
              <w:t xml:space="preserve"> 0</w:t>
            </w:r>
            <w:r>
              <w:rPr>
                <w:kern w:val="0"/>
                <w:sz w:val="20"/>
                <w:szCs w:val="20"/>
              </w:rPr>
              <w:t>到</w:t>
            </w:r>
            <w:r>
              <w:rPr>
                <w:kern w:val="0"/>
                <w:sz w:val="20"/>
                <w:szCs w:val="20"/>
              </w:rPr>
              <w:t>18446744073709551615</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8</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DECIMAL[(M[,D])] [UNSIGNED] [ZEROFILL]</w:t>
            </w:r>
          </w:p>
        </w:tc>
        <w:tc>
          <w:tcPr>
            <w:tcW w:w="1283"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数值混合型</w:t>
            </w: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整数最大位数</w:t>
            </w:r>
            <w:r>
              <w:rPr>
                <w:kern w:val="0"/>
                <w:sz w:val="20"/>
                <w:szCs w:val="20"/>
              </w:rPr>
              <w:t>(M)</w:t>
            </w:r>
            <w:r>
              <w:rPr>
                <w:kern w:val="0"/>
                <w:sz w:val="20"/>
                <w:szCs w:val="20"/>
              </w:rPr>
              <w:t>为</w:t>
            </w:r>
            <w:r>
              <w:rPr>
                <w:kern w:val="0"/>
                <w:sz w:val="20"/>
                <w:szCs w:val="20"/>
              </w:rPr>
              <w:t>65</w:t>
            </w:r>
            <w:r>
              <w:rPr>
                <w:kern w:val="0"/>
                <w:sz w:val="20"/>
                <w:szCs w:val="20"/>
              </w:rPr>
              <w:t>，小数位数最大</w:t>
            </w:r>
            <w:r>
              <w:rPr>
                <w:kern w:val="0"/>
                <w:sz w:val="20"/>
                <w:szCs w:val="20"/>
              </w:rPr>
              <w:t>(D)</w:t>
            </w:r>
            <w:r>
              <w:rPr>
                <w:kern w:val="0"/>
                <w:sz w:val="20"/>
                <w:szCs w:val="20"/>
              </w:rPr>
              <w:t>为</w:t>
            </w:r>
            <w:r>
              <w:rPr>
                <w:kern w:val="0"/>
                <w:sz w:val="20"/>
                <w:szCs w:val="20"/>
              </w:rPr>
              <w:t>30</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变长</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DATE</w:t>
            </w:r>
          </w:p>
        </w:tc>
        <w:tc>
          <w:tcPr>
            <w:tcW w:w="1283" w:type="dxa"/>
            <w:vMerge w:val="restart"/>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日期类型</w:t>
            </w: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 xml:space="preserve">YYYY-MM-DD </w:t>
            </w:r>
            <w:r>
              <w:rPr>
                <w:kern w:val="0"/>
                <w:sz w:val="20"/>
                <w:szCs w:val="20"/>
              </w:rPr>
              <w:t>精确到天</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3</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DATETIME</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YYYY-MM-DD HH:MM:SS</w:t>
            </w:r>
            <w:r>
              <w:rPr>
                <w:kern w:val="0"/>
                <w:sz w:val="20"/>
                <w:szCs w:val="20"/>
              </w:rPr>
              <w:t>（</w:t>
            </w:r>
            <w:r>
              <w:rPr>
                <w:kern w:val="0"/>
                <w:sz w:val="20"/>
                <w:szCs w:val="20"/>
              </w:rPr>
              <w:t>1001</w:t>
            </w:r>
            <w:r>
              <w:rPr>
                <w:kern w:val="0"/>
                <w:sz w:val="20"/>
                <w:szCs w:val="20"/>
              </w:rPr>
              <w:t>年到</w:t>
            </w:r>
            <w:r>
              <w:rPr>
                <w:kern w:val="0"/>
                <w:sz w:val="20"/>
                <w:szCs w:val="20"/>
              </w:rPr>
              <w:t>9999</w:t>
            </w:r>
            <w:r>
              <w:rPr>
                <w:kern w:val="0"/>
                <w:sz w:val="20"/>
                <w:szCs w:val="20"/>
              </w:rPr>
              <w:t>年的范围）</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8</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TIMESTAMP</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YYYY-MM-DD HH:MM:SS</w:t>
            </w:r>
            <w:r>
              <w:rPr>
                <w:kern w:val="0"/>
                <w:sz w:val="20"/>
                <w:szCs w:val="20"/>
              </w:rPr>
              <w:t>（</w:t>
            </w:r>
            <w:r>
              <w:rPr>
                <w:kern w:val="0"/>
                <w:sz w:val="20"/>
                <w:szCs w:val="20"/>
              </w:rPr>
              <w:t>1970</w:t>
            </w:r>
            <w:r>
              <w:rPr>
                <w:kern w:val="0"/>
                <w:sz w:val="20"/>
                <w:szCs w:val="20"/>
              </w:rPr>
              <w:t>年到</w:t>
            </w:r>
            <w:r>
              <w:rPr>
                <w:kern w:val="0"/>
                <w:sz w:val="20"/>
                <w:szCs w:val="20"/>
              </w:rPr>
              <w:t>2037</w:t>
            </w:r>
            <w:r>
              <w:rPr>
                <w:kern w:val="0"/>
                <w:sz w:val="20"/>
                <w:szCs w:val="20"/>
              </w:rPr>
              <w:t>年的范围）</w:t>
            </w:r>
          </w:p>
        </w:tc>
        <w:tc>
          <w:tcPr>
            <w:tcW w:w="2225"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4</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ENUM</w:t>
            </w:r>
          </w:p>
        </w:tc>
        <w:tc>
          <w:tcPr>
            <w:tcW w:w="1283"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枚举类型</w:t>
            </w: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1</w:t>
            </w:r>
            <w:r>
              <w:rPr>
                <w:kern w:val="0"/>
                <w:sz w:val="20"/>
                <w:szCs w:val="20"/>
              </w:rPr>
              <w:t>到</w:t>
            </w:r>
            <w:r>
              <w:rPr>
                <w:kern w:val="0"/>
                <w:sz w:val="20"/>
                <w:szCs w:val="20"/>
              </w:rPr>
              <w:t>65535</w:t>
            </w:r>
            <w:r>
              <w:rPr>
                <w:kern w:val="0"/>
                <w:sz w:val="20"/>
                <w:szCs w:val="20"/>
              </w:rPr>
              <w:t>个元数据</w:t>
            </w:r>
          </w:p>
        </w:tc>
        <w:tc>
          <w:tcPr>
            <w:tcW w:w="2225"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1</w:t>
            </w:r>
            <w:r>
              <w:rPr>
                <w:kern w:val="0"/>
                <w:sz w:val="20"/>
                <w:szCs w:val="20"/>
              </w:rPr>
              <w:t>个字节或</w:t>
            </w:r>
            <w:r>
              <w:rPr>
                <w:kern w:val="0"/>
                <w:sz w:val="20"/>
                <w:szCs w:val="20"/>
              </w:rPr>
              <w:t>2</w:t>
            </w:r>
            <w:r>
              <w:rPr>
                <w:kern w:val="0"/>
                <w:sz w:val="20"/>
                <w:szCs w:val="20"/>
              </w:rPr>
              <w:t>个字节</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SET</w:t>
            </w:r>
          </w:p>
        </w:tc>
        <w:tc>
          <w:tcPr>
            <w:tcW w:w="1283"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center"/>
              <w:rPr>
                <w:kern w:val="0"/>
                <w:sz w:val="20"/>
                <w:szCs w:val="20"/>
              </w:rPr>
            </w:pPr>
            <w:r>
              <w:rPr>
                <w:kern w:val="0"/>
                <w:sz w:val="20"/>
                <w:szCs w:val="20"/>
              </w:rPr>
              <w:t>集合类型</w:t>
            </w: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1</w:t>
            </w:r>
            <w:r>
              <w:rPr>
                <w:kern w:val="0"/>
                <w:sz w:val="20"/>
                <w:szCs w:val="20"/>
              </w:rPr>
              <w:t>到</w:t>
            </w:r>
            <w:r>
              <w:rPr>
                <w:kern w:val="0"/>
                <w:sz w:val="20"/>
                <w:szCs w:val="20"/>
              </w:rPr>
              <w:t>64</w:t>
            </w:r>
            <w:r>
              <w:rPr>
                <w:kern w:val="0"/>
                <w:sz w:val="20"/>
                <w:szCs w:val="20"/>
              </w:rPr>
              <w:t>个元数据</w:t>
            </w:r>
          </w:p>
        </w:tc>
        <w:tc>
          <w:tcPr>
            <w:tcW w:w="2225"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1,2,3,4</w:t>
            </w:r>
            <w:r>
              <w:rPr>
                <w:kern w:val="0"/>
                <w:sz w:val="20"/>
                <w:szCs w:val="20"/>
              </w:rPr>
              <w:t>或</w:t>
            </w:r>
            <w:r>
              <w:rPr>
                <w:kern w:val="0"/>
                <w:sz w:val="20"/>
                <w:szCs w:val="20"/>
              </w:rPr>
              <w:t>8</w:t>
            </w:r>
            <w:r>
              <w:rPr>
                <w:kern w:val="0"/>
                <w:sz w:val="20"/>
                <w:szCs w:val="20"/>
              </w:rPr>
              <w:t>个字节</w:t>
            </w:r>
          </w:p>
        </w:tc>
      </w:tr>
      <w:tr w:rsidR="00323AAE" w:rsidTr="000A4080">
        <w:trPr>
          <w:trHeight w:val="446"/>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CHAR(M)</w:t>
            </w:r>
          </w:p>
        </w:tc>
        <w:tc>
          <w:tcPr>
            <w:tcW w:w="1283" w:type="dxa"/>
            <w:vMerge w:val="restart"/>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字符串类型</w:t>
            </w: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0&lt;M&lt;=255</w:t>
            </w:r>
            <w:r>
              <w:rPr>
                <w:kern w:val="0"/>
                <w:sz w:val="20"/>
                <w:szCs w:val="20"/>
              </w:rPr>
              <w:t>（建议</w:t>
            </w:r>
            <w:r>
              <w:rPr>
                <w:kern w:val="0"/>
                <w:sz w:val="20"/>
                <w:szCs w:val="20"/>
              </w:rPr>
              <w:lastRenderedPageBreak/>
              <w:t>CHAR(1)</w:t>
            </w:r>
            <w:r>
              <w:rPr>
                <w:kern w:val="0"/>
                <w:sz w:val="20"/>
                <w:szCs w:val="20"/>
              </w:rPr>
              <w:t>外，超过此长度的统一用</w:t>
            </w:r>
            <w:r>
              <w:rPr>
                <w:kern w:val="0"/>
                <w:sz w:val="20"/>
                <w:szCs w:val="20"/>
              </w:rPr>
              <w:t>VARCHAR(M)</w:t>
            </w:r>
            <w:r>
              <w:rPr>
                <w:kern w:val="0"/>
                <w:sz w:val="20"/>
                <w:szCs w:val="20"/>
              </w:rPr>
              <w:t>替代）</w:t>
            </w:r>
          </w:p>
        </w:tc>
        <w:tc>
          <w:tcPr>
            <w:tcW w:w="2225" w:type="dxa"/>
            <w:vMerge w:val="restart"/>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lastRenderedPageBreak/>
              <w:t>M*N</w:t>
            </w:r>
            <w:proofErr w:type="gramStart"/>
            <w:r>
              <w:rPr>
                <w:kern w:val="0"/>
                <w:sz w:val="20"/>
                <w:szCs w:val="20"/>
              </w:rPr>
              <w:t>个</w:t>
            </w:r>
            <w:proofErr w:type="gramEnd"/>
            <w:r>
              <w:rPr>
                <w:kern w:val="0"/>
                <w:sz w:val="20"/>
                <w:szCs w:val="20"/>
              </w:rPr>
              <w:t>字节，其中</w:t>
            </w:r>
            <w:r>
              <w:rPr>
                <w:kern w:val="0"/>
                <w:sz w:val="20"/>
                <w:szCs w:val="20"/>
              </w:rPr>
              <w:t>N</w:t>
            </w:r>
            <w:r>
              <w:rPr>
                <w:kern w:val="0"/>
                <w:sz w:val="20"/>
                <w:szCs w:val="20"/>
              </w:rPr>
              <w:t>大</w:t>
            </w:r>
            <w:r>
              <w:rPr>
                <w:kern w:val="0"/>
                <w:sz w:val="20"/>
                <w:szCs w:val="20"/>
              </w:rPr>
              <w:lastRenderedPageBreak/>
              <w:t>小由字符集编码，以及是否为中文还是字母数字等有关系</w:t>
            </w:r>
          </w:p>
        </w:tc>
      </w:tr>
      <w:tr w:rsidR="00323AAE" w:rsidTr="000A4080">
        <w:trPr>
          <w:trHeight w:val="264"/>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lastRenderedPageBreak/>
              <w:t>VARCHAR(M)</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left"/>
              <w:rPr>
                <w:kern w:val="0"/>
                <w:sz w:val="20"/>
                <w:szCs w:val="20"/>
              </w:rPr>
            </w:pPr>
          </w:p>
        </w:tc>
        <w:tc>
          <w:tcPr>
            <w:tcW w:w="2108"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 xml:space="preserve">0&lt;M&lt;65532/N </w:t>
            </w:r>
            <w:proofErr w:type="gramStart"/>
            <w:r>
              <w:rPr>
                <w:kern w:val="0"/>
                <w:sz w:val="20"/>
                <w:szCs w:val="20"/>
              </w:rPr>
              <w:t>个</w:t>
            </w:r>
            <w:proofErr w:type="gramEnd"/>
            <w:r>
              <w:rPr>
                <w:kern w:val="0"/>
                <w:sz w:val="20"/>
                <w:szCs w:val="20"/>
              </w:rPr>
              <w:t>字符</w:t>
            </w:r>
          </w:p>
        </w:tc>
        <w:tc>
          <w:tcPr>
            <w:tcW w:w="2225"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left"/>
              <w:rPr>
                <w:kern w:val="0"/>
                <w:sz w:val="20"/>
                <w:szCs w:val="20"/>
              </w:rPr>
            </w:pPr>
          </w:p>
        </w:tc>
      </w:tr>
      <w:tr w:rsidR="00323AAE" w:rsidTr="000A4080">
        <w:trPr>
          <w:trHeight w:val="668"/>
        </w:trPr>
        <w:tc>
          <w:tcPr>
            <w:tcW w:w="2425" w:type="dxa"/>
            <w:tcBorders>
              <w:top w:val="nil"/>
              <w:left w:val="single" w:sz="4" w:space="0" w:color="auto"/>
              <w:bottom w:val="single" w:sz="4" w:space="0" w:color="auto"/>
              <w:right w:val="single" w:sz="4" w:space="0" w:color="auto"/>
            </w:tcBorders>
            <w:vAlign w:val="center"/>
          </w:tcPr>
          <w:p w:rsidR="00323AAE" w:rsidRDefault="00323AAE" w:rsidP="000A4080">
            <w:pPr>
              <w:widowControl/>
              <w:spacing w:line="360" w:lineRule="auto"/>
              <w:jc w:val="left"/>
              <w:rPr>
                <w:kern w:val="0"/>
                <w:sz w:val="20"/>
                <w:szCs w:val="20"/>
              </w:rPr>
            </w:pPr>
            <w:r>
              <w:rPr>
                <w:kern w:val="0"/>
                <w:sz w:val="20"/>
                <w:szCs w:val="20"/>
              </w:rPr>
              <w:t>TEXT</w:t>
            </w:r>
          </w:p>
        </w:tc>
        <w:tc>
          <w:tcPr>
            <w:tcW w:w="1283" w:type="dxa"/>
            <w:vMerge/>
            <w:tcBorders>
              <w:top w:val="nil"/>
              <w:left w:val="single" w:sz="4" w:space="0" w:color="auto"/>
              <w:bottom w:val="single" w:sz="4" w:space="0" w:color="000000"/>
              <w:right w:val="single" w:sz="4" w:space="0" w:color="auto"/>
            </w:tcBorders>
            <w:vAlign w:val="center"/>
          </w:tcPr>
          <w:p w:rsidR="00323AAE" w:rsidRDefault="00323AAE" w:rsidP="000A4080">
            <w:pPr>
              <w:widowControl/>
              <w:spacing w:line="360" w:lineRule="auto"/>
              <w:jc w:val="left"/>
              <w:rPr>
                <w:kern w:val="0"/>
                <w:sz w:val="20"/>
                <w:szCs w:val="20"/>
              </w:rPr>
            </w:pPr>
          </w:p>
        </w:tc>
        <w:tc>
          <w:tcPr>
            <w:tcW w:w="2108" w:type="dxa"/>
            <w:tcBorders>
              <w:top w:val="nil"/>
              <w:left w:val="nil"/>
              <w:bottom w:val="single" w:sz="4" w:space="0" w:color="auto"/>
              <w:right w:val="single" w:sz="4" w:space="0" w:color="auto"/>
            </w:tcBorders>
            <w:vAlign w:val="center"/>
          </w:tcPr>
          <w:p w:rsidR="00323AAE" w:rsidRDefault="00323AAE" w:rsidP="000A4080">
            <w:pPr>
              <w:widowControl/>
              <w:spacing w:line="360" w:lineRule="auto"/>
              <w:jc w:val="center"/>
              <w:rPr>
                <w:kern w:val="0"/>
                <w:sz w:val="20"/>
                <w:szCs w:val="20"/>
              </w:rPr>
            </w:pPr>
            <w:r>
              <w:rPr>
                <w:kern w:val="0"/>
                <w:sz w:val="20"/>
                <w:szCs w:val="20"/>
              </w:rPr>
              <w:t>64K</w:t>
            </w:r>
            <w:proofErr w:type="gramStart"/>
            <w:r>
              <w:rPr>
                <w:kern w:val="0"/>
                <w:sz w:val="20"/>
                <w:szCs w:val="20"/>
              </w:rPr>
              <w:t>个</w:t>
            </w:r>
            <w:proofErr w:type="gramEnd"/>
            <w:r>
              <w:rPr>
                <w:kern w:val="0"/>
                <w:sz w:val="20"/>
                <w:szCs w:val="20"/>
              </w:rPr>
              <w:t>字节</w:t>
            </w:r>
          </w:p>
        </w:tc>
        <w:tc>
          <w:tcPr>
            <w:tcW w:w="2225" w:type="dxa"/>
            <w:tcBorders>
              <w:top w:val="nil"/>
              <w:left w:val="nil"/>
              <w:bottom w:val="single" w:sz="4" w:space="0" w:color="auto"/>
              <w:right w:val="single" w:sz="4" w:space="0" w:color="auto"/>
            </w:tcBorders>
            <w:vAlign w:val="bottom"/>
          </w:tcPr>
          <w:p w:rsidR="00323AAE" w:rsidRDefault="00323AAE" w:rsidP="000A4080">
            <w:pPr>
              <w:widowControl/>
              <w:spacing w:line="360" w:lineRule="auto"/>
              <w:jc w:val="left"/>
              <w:rPr>
                <w:kern w:val="0"/>
                <w:sz w:val="20"/>
                <w:szCs w:val="20"/>
              </w:rPr>
            </w:pPr>
            <w:r>
              <w:rPr>
                <w:kern w:val="0"/>
                <w:sz w:val="20"/>
                <w:szCs w:val="20"/>
              </w:rPr>
              <w:t>能存储的字符个数，与字符集编码、存储的字符串值有关系</w:t>
            </w:r>
          </w:p>
        </w:tc>
      </w:tr>
    </w:tbl>
    <w:p w:rsidR="00323AAE" w:rsidRDefault="00323AAE" w:rsidP="00323AAE">
      <w:pPr>
        <w:spacing w:line="360" w:lineRule="auto"/>
      </w:pPr>
    </w:p>
    <w:p w:rsidR="00323AAE" w:rsidRDefault="00323AAE" w:rsidP="00323AAE">
      <w:pPr>
        <w:numPr>
          <w:ilvl w:val="0"/>
          <w:numId w:val="11"/>
        </w:numPr>
        <w:spacing w:line="360" w:lineRule="auto"/>
        <w:rPr>
          <w:b/>
        </w:rPr>
      </w:pPr>
      <w:r>
        <w:rPr>
          <w:b/>
        </w:rPr>
        <w:t>详细说明</w:t>
      </w:r>
    </w:p>
    <w:p w:rsidR="00323AAE" w:rsidRDefault="00323AAE" w:rsidP="00323AAE">
      <w:pPr>
        <w:numPr>
          <w:ilvl w:val="0"/>
          <w:numId w:val="12"/>
        </w:numPr>
        <w:tabs>
          <w:tab w:val="left" w:pos="425"/>
        </w:tabs>
        <w:spacing w:line="360" w:lineRule="auto"/>
      </w:pPr>
      <w:r>
        <w:t>类似于状态，且有限类别的字段，推荐使用可比较明显表示出实际意义的字符串，而不应该使用</w:t>
      </w:r>
      <w:r>
        <w:t>INT</w:t>
      </w:r>
      <w:r>
        <w:t>之类的数字来代替，故推荐使用枚举类型</w:t>
      </w:r>
      <w:r>
        <w:t>ENUM</w:t>
      </w:r>
      <w:r>
        <w:t>和集合类型</w:t>
      </w:r>
      <w:r>
        <w:t>SET</w:t>
      </w:r>
      <w:r>
        <w:t>；</w:t>
      </w:r>
    </w:p>
    <w:p w:rsidR="00323AAE" w:rsidRDefault="00323AAE" w:rsidP="00323AAE">
      <w:pPr>
        <w:numPr>
          <w:ilvl w:val="0"/>
          <w:numId w:val="12"/>
        </w:numPr>
        <w:tabs>
          <w:tab w:val="left" w:pos="425"/>
        </w:tabs>
        <w:spacing w:line="360" w:lineRule="auto"/>
      </w:pPr>
      <w:r>
        <w:t>使用</w:t>
      </w:r>
      <w:r>
        <w:t>UTF8</w:t>
      </w:r>
      <w:r>
        <w:t>时，因其是变长的字符集，</w:t>
      </w:r>
      <w:proofErr w:type="gramStart"/>
      <w:r>
        <w:t>故固定</w:t>
      </w:r>
      <w:proofErr w:type="gramEnd"/>
      <w:r>
        <w:t>和动态长度的字符串都应用</w:t>
      </w:r>
      <w:r>
        <w:t>VARCHAR</w:t>
      </w:r>
      <w:r>
        <w:t>；</w:t>
      </w:r>
    </w:p>
    <w:p w:rsidR="00323AAE" w:rsidRDefault="00323AAE" w:rsidP="00323AAE">
      <w:pPr>
        <w:numPr>
          <w:ilvl w:val="0"/>
          <w:numId w:val="12"/>
        </w:numPr>
        <w:tabs>
          <w:tab w:val="left" w:pos="425"/>
        </w:tabs>
        <w:spacing w:line="360" w:lineRule="auto"/>
      </w:pPr>
      <w:r>
        <w:t>仅仅当字符数量可能超过</w:t>
      </w:r>
      <w:r>
        <w:t xml:space="preserve"> 20000 </w:t>
      </w:r>
      <w:proofErr w:type="gramStart"/>
      <w:r>
        <w:t>个</w:t>
      </w:r>
      <w:proofErr w:type="gramEnd"/>
      <w:r>
        <w:t>的时候，可以使用</w:t>
      </w:r>
      <w:r>
        <w:t xml:space="preserve"> TEXT/MEDIUMTEXT </w:t>
      </w:r>
      <w:r>
        <w:t>类型来存放字符类数据。推荐所有使用</w:t>
      </w:r>
      <w:r>
        <w:t xml:space="preserve"> TEXT/MEDIUMTEXT</w:t>
      </w:r>
      <w:r>
        <w:t>类型的字段和原表进行分拆，与原表主键单独组成另外一个表进行存放；</w:t>
      </w:r>
    </w:p>
    <w:p w:rsidR="00323AAE" w:rsidRDefault="00323AAE" w:rsidP="00323AAE">
      <w:pPr>
        <w:numPr>
          <w:ilvl w:val="0"/>
          <w:numId w:val="12"/>
        </w:numPr>
        <w:tabs>
          <w:tab w:val="left" w:pos="425"/>
        </w:tabs>
        <w:spacing w:line="360" w:lineRule="auto"/>
      </w:pPr>
      <w:r>
        <w:t>需要精确时间（年月日时分秒）的字段可以使用</w:t>
      </w:r>
      <w:r>
        <w:t xml:space="preserve">DATETIME </w:t>
      </w:r>
      <w:r>
        <w:t>或</w:t>
      </w:r>
      <w:r>
        <w:t>TIMESTAMP</w:t>
      </w:r>
      <w:r>
        <w:t>，但请注意各自能表达的范围，以及是否需要用到</w:t>
      </w:r>
      <w:r>
        <w:t>TIMESTAMP</w:t>
      </w:r>
      <w:r>
        <w:t>的特性，尽量使用</w:t>
      </w:r>
      <w:r>
        <w:t>TIMESTAMP</w:t>
      </w:r>
      <w:r>
        <w:t>类型替代</w:t>
      </w:r>
      <w:r>
        <w:t>DATETIME</w:t>
      </w:r>
      <w:r>
        <w:t>以减少数据存储空间的占用；需要毫秒、微妙时，使用</w:t>
      </w:r>
      <w:r>
        <w:t>TIMESTAMP (3)</w:t>
      </w:r>
      <w:r>
        <w:t>或</w:t>
      </w:r>
      <w:r>
        <w:t>TIMESTAMP (6)</w:t>
      </w:r>
      <w:r>
        <w:t>，以及</w:t>
      </w:r>
      <w:r>
        <w:t>DATETIME(3)</w:t>
      </w:r>
      <w:r>
        <w:t>和</w:t>
      </w:r>
      <w:r>
        <w:t>DATETIME(6)</w:t>
      </w:r>
      <w:r>
        <w:t>（注：社区版</w:t>
      </w:r>
      <w:r>
        <w:t>5.6</w:t>
      </w:r>
      <w:r>
        <w:t>开始</w:t>
      </w:r>
      <w:r>
        <w:t>DATATIME</w:t>
      </w:r>
      <w:r>
        <w:t>也支持</w:t>
      </w:r>
      <w:r>
        <w:t>CURRENT_TIMESTAMP.</w:t>
      </w:r>
      <w:r>
        <w:t>，且支持任意数量与组合）；</w:t>
      </w:r>
    </w:p>
    <w:p w:rsidR="00323AAE" w:rsidRDefault="00323AAE" w:rsidP="00323AAE">
      <w:pPr>
        <w:numPr>
          <w:ilvl w:val="0"/>
          <w:numId w:val="12"/>
        </w:numPr>
        <w:tabs>
          <w:tab w:val="left" w:pos="425"/>
        </w:tabs>
        <w:spacing w:line="360" w:lineRule="auto"/>
      </w:pPr>
      <w:r>
        <w:t>所有只需要精确到天的字段全部使用</w:t>
      </w:r>
      <w:r>
        <w:t xml:space="preserve"> DATE </w:t>
      </w:r>
      <w:r>
        <w:t>类型，而不应该使用</w:t>
      </w:r>
      <w:r>
        <w:t xml:space="preserve"> TIMESTAMP</w:t>
      </w:r>
      <w:r>
        <w:t>或者</w:t>
      </w:r>
      <w:r>
        <w:t xml:space="preserve">DATETIME </w:t>
      </w:r>
      <w:r>
        <w:t>类型；</w:t>
      </w:r>
    </w:p>
    <w:p w:rsidR="00323AAE" w:rsidRDefault="00323AAE" w:rsidP="00323AAE">
      <w:pPr>
        <w:numPr>
          <w:ilvl w:val="0"/>
          <w:numId w:val="12"/>
        </w:numPr>
        <w:tabs>
          <w:tab w:val="left" w:pos="425"/>
        </w:tabs>
        <w:spacing w:line="360" w:lineRule="auto"/>
      </w:pPr>
      <w:r>
        <w:t>自增序列特性的字段只能使用</w:t>
      </w:r>
      <w:r>
        <w:t xml:space="preserve"> INT </w:t>
      </w:r>
      <w:r>
        <w:t>或者</w:t>
      </w:r>
      <w:r>
        <w:t xml:space="preserve"> BIGINT</w:t>
      </w:r>
      <w:r>
        <w:t>，强烈推荐明确标识为无符号类型</w:t>
      </w:r>
      <w:r>
        <w:t xml:space="preserve"> (</w:t>
      </w:r>
      <w:r>
        <w:t>关键词：</w:t>
      </w:r>
      <w:r>
        <w:t>UNSIGNED)</w:t>
      </w:r>
      <w:r>
        <w:t>，除非确实会出现负数，仅当该字段的数值会超过</w:t>
      </w:r>
      <w:r>
        <w:t>42</w:t>
      </w:r>
      <w:r>
        <w:t>亿，才使用</w:t>
      </w:r>
      <w:r>
        <w:t xml:space="preserve"> BIGINT </w:t>
      </w:r>
      <w:r>
        <w:t>类型，并且自增字段必须作为主键或主键的一部分；</w:t>
      </w:r>
    </w:p>
    <w:p w:rsidR="00323AAE" w:rsidRDefault="00323AAE" w:rsidP="00323AAE">
      <w:pPr>
        <w:numPr>
          <w:ilvl w:val="0"/>
          <w:numId w:val="12"/>
        </w:numPr>
        <w:tabs>
          <w:tab w:val="left" w:pos="425"/>
        </w:tabs>
        <w:spacing w:line="360" w:lineRule="auto"/>
      </w:pPr>
      <w:r>
        <w:t>INT(N)</w:t>
      </w:r>
      <w:r>
        <w:t>中</w:t>
      </w:r>
      <w:r>
        <w:t>N</w:t>
      </w:r>
      <w:r>
        <w:t>的含义</w:t>
      </w:r>
    </w:p>
    <w:p w:rsidR="00323AAE" w:rsidRDefault="00323AAE" w:rsidP="00323AAE">
      <w:pPr>
        <w:spacing w:line="360" w:lineRule="auto"/>
        <w:ind w:firstLineChars="200" w:firstLine="420"/>
      </w:pPr>
      <w:r>
        <w:t>MySQL</w:t>
      </w:r>
      <w:r>
        <w:t>中各类整形也可包含长度，该长度的含义和</w:t>
      </w:r>
      <w:r>
        <w:t>Oracle</w:t>
      </w:r>
      <w:r>
        <w:t>的</w:t>
      </w:r>
      <w:r>
        <w:t>NUMBER</w:t>
      </w:r>
      <w:r>
        <w:t>类型的长度含</w:t>
      </w:r>
    </w:p>
    <w:p w:rsidR="00323AAE" w:rsidRDefault="00323AAE" w:rsidP="00323AAE">
      <w:pPr>
        <w:spacing w:line="360" w:lineRule="auto"/>
        <w:ind w:firstLineChars="200" w:firstLine="420"/>
      </w:pPr>
      <w:r>
        <w:t>义不同，</w:t>
      </w:r>
      <w:r>
        <w:t>N</w:t>
      </w:r>
      <w:r>
        <w:t>值的大小完全不影响数值的存储范围，只影响有</w:t>
      </w:r>
      <w:r>
        <w:t>ZEROFILL</w:t>
      </w:r>
      <w:r>
        <w:t>时显示的长度。</w:t>
      </w:r>
    </w:p>
    <w:p w:rsidR="00323AAE" w:rsidRDefault="00323AAE" w:rsidP="00323AAE">
      <w:pPr>
        <w:numPr>
          <w:ilvl w:val="0"/>
          <w:numId w:val="12"/>
        </w:numPr>
        <w:tabs>
          <w:tab w:val="left" w:pos="425"/>
        </w:tabs>
        <w:spacing w:line="360" w:lineRule="auto"/>
      </w:pPr>
      <w:r>
        <w:t>空字符串的含义</w:t>
      </w:r>
    </w:p>
    <w:p w:rsidR="00323AAE" w:rsidRDefault="00323AAE" w:rsidP="00323AAE">
      <w:pPr>
        <w:spacing w:line="360" w:lineRule="auto"/>
        <w:ind w:leftChars="100" w:left="210" w:firstLineChars="100" w:firstLine="210"/>
      </w:pPr>
      <w:r>
        <w:lastRenderedPageBreak/>
        <w:t>MySQL</w:t>
      </w:r>
      <w:r>
        <w:t>中字符串存在三种容易混淆的值：空字符串</w:t>
      </w:r>
      <w:r>
        <w:t>''</w:t>
      </w:r>
      <w:r>
        <w:t>、空值</w:t>
      </w:r>
      <w:r>
        <w:t>NULL</w:t>
      </w:r>
      <w:r>
        <w:t>和</w:t>
      </w:r>
      <w:r>
        <w:t>NULL</w:t>
      </w:r>
      <w:r>
        <w:t>字符串</w:t>
      </w:r>
    </w:p>
    <w:p w:rsidR="00323AAE" w:rsidRDefault="00323AAE" w:rsidP="00323AAE">
      <w:pPr>
        <w:spacing w:line="360" w:lineRule="auto"/>
        <w:ind w:leftChars="100" w:left="210" w:firstLineChars="100" w:firstLine="210"/>
      </w:pPr>
      <w:r>
        <w:t>'NULL'</w:t>
      </w:r>
      <w:r>
        <w:t>，需要注意判断。和</w:t>
      </w:r>
      <w:r>
        <w:t>Oracle</w:t>
      </w:r>
      <w:r>
        <w:t>的最大区别为</w:t>
      </w:r>
      <w:r>
        <w:t>Oracle</w:t>
      </w:r>
      <w:r>
        <w:t>不区分空字符串</w:t>
      </w:r>
      <w:r>
        <w:t>''</w:t>
      </w:r>
      <w:r>
        <w:t>和空值</w:t>
      </w:r>
      <w:r>
        <w:t>NULL</w:t>
      </w:r>
      <w:r>
        <w:t>。</w:t>
      </w:r>
    </w:p>
    <w:p w:rsidR="00323AAE" w:rsidRDefault="00323AAE" w:rsidP="00323AAE">
      <w:pPr>
        <w:spacing w:line="360" w:lineRule="auto"/>
      </w:pPr>
    </w:p>
    <w:p w:rsidR="00323AAE" w:rsidRDefault="00323AAE" w:rsidP="00323AAE">
      <w:pPr>
        <w:spacing w:line="360" w:lineRule="auto"/>
      </w:pPr>
    </w:p>
    <w:p w:rsidR="00323AAE" w:rsidRDefault="00323AAE" w:rsidP="00F30CAE">
      <w:pPr>
        <w:pStyle w:val="2"/>
      </w:pPr>
      <w:r>
        <w:t>字符集</w:t>
      </w:r>
    </w:p>
    <w:p w:rsidR="00323AAE" w:rsidRDefault="00323AAE" w:rsidP="00323AAE">
      <w:pPr>
        <w:spacing w:line="360" w:lineRule="auto"/>
        <w:ind w:firstLineChars="200" w:firstLine="420"/>
      </w:pPr>
      <w:r>
        <w:t>字符集</w:t>
      </w:r>
      <w:r>
        <w:t>UTF-8</w:t>
      </w:r>
      <w:r>
        <w:t>编码基本上表达我们日常所使用到的汉字、字母或字符，也能够兼容更多语种；其次，顺丰速运的研发项目所用编程语言为</w:t>
      </w:r>
      <w:r>
        <w:t>JAVA</w:t>
      </w:r>
      <w:r>
        <w:t>，而</w:t>
      </w:r>
      <w:r>
        <w:t>JAVA</w:t>
      </w:r>
      <w:r>
        <w:t>开发工具的语言也是默认为</w:t>
      </w:r>
      <w:r>
        <w:t>UTF-8</w:t>
      </w:r>
      <w:r>
        <w:t>；另外，顺丰速运多数项目的业务数据不需要区分数据的大小写，为此我们最终的建议：字符集统一为</w:t>
      </w:r>
      <w:r>
        <w:t>UTF-8</w:t>
      </w:r>
      <w:r>
        <w:t>，字符集校对规则为</w:t>
      </w:r>
      <w:r>
        <w:t>utf8_general_ci</w:t>
      </w:r>
      <w:r>
        <w:t>。</w:t>
      </w:r>
    </w:p>
    <w:p w:rsidR="00323AAE" w:rsidRDefault="00323AAE" w:rsidP="00323AAE">
      <w:pPr>
        <w:spacing w:line="360" w:lineRule="auto"/>
      </w:pPr>
    </w:p>
    <w:p w:rsidR="00323AAE" w:rsidRDefault="00323AAE" w:rsidP="00323AAE">
      <w:pPr>
        <w:spacing w:line="360" w:lineRule="auto"/>
        <w:ind w:firstLineChars="200" w:firstLine="420"/>
      </w:pPr>
      <w:r>
        <w:t>若研发项目中存在区分存储数据的字母大小的需求，则字符集统一为</w:t>
      </w:r>
      <w:r>
        <w:t>UTF-8</w:t>
      </w:r>
      <w:r>
        <w:t>，字符集校对规则为：</w:t>
      </w:r>
      <w:r>
        <w:t>utf8_bin</w:t>
      </w:r>
      <w:r>
        <w:t>。</w:t>
      </w:r>
    </w:p>
    <w:p w:rsidR="00323AAE" w:rsidRDefault="00323AAE" w:rsidP="00323AAE">
      <w:pPr>
        <w:spacing w:line="360" w:lineRule="auto"/>
      </w:pPr>
    </w:p>
    <w:p w:rsidR="00323AAE" w:rsidRDefault="00323AAE" w:rsidP="00323AAE">
      <w:pPr>
        <w:spacing w:line="360" w:lineRule="auto"/>
        <w:ind w:firstLineChars="200" w:firstLine="420"/>
      </w:pPr>
      <w:r>
        <w:t>采用</w:t>
      </w:r>
      <w:r>
        <w:t>UTF8</w:t>
      </w:r>
      <w:r>
        <w:t>编码时，对于中文汉字及符号，实际存储时占</w:t>
      </w:r>
      <w:r>
        <w:rPr>
          <w:b/>
          <w:bCs/>
        </w:rPr>
        <w:t>三个字节</w:t>
      </w:r>
      <w:r>
        <w:t>，而数值、字母和符号（注：英文输入法下），则只占</w:t>
      </w:r>
      <w:r>
        <w:rPr>
          <w:b/>
          <w:bCs/>
        </w:rPr>
        <w:t>一个字节</w:t>
      </w:r>
      <w:r>
        <w:t>。例如：</w:t>
      </w:r>
    </w:p>
    <w:p w:rsidR="00323AAE" w:rsidRDefault="00323AAE" w:rsidP="00323AAE">
      <w:pPr>
        <w:numPr>
          <w:ilvl w:val="0"/>
          <w:numId w:val="13"/>
        </w:numPr>
        <w:spacing w:line="360" w:lineRule="auto"/>
      </w:pPr>
      <w:r>
        <w:t>CREATE TABEL gl_user(username VARCHAR(40));</w:t>
      </w:r>
      <w:r>
        <w:t>则</w:t>
      </w:r>
      <w:r>
        <w:t>username</w:t>
      </w:r>
      <w:r>
        <w:t>最多能存储</w:t>
      </w:r>
      <w:r>
        <w:t>40</w:t>
      </w:r>
      <w:r>
        <w:t>个字符；</w:t>
      </w:r>
    </w:p>
    <w:p w:rsidR="00323AAE" w:rsidRDefault="00323AAE" w:rsidP="00323AAE">
      <w:pPr>
        <w:numPr>
          <w:ilvl w:val="0"/>
          <w:numId w:val="13"/>
        </w:numPr>
        <w:spacing w:line="360" w:lineRule="auto"/>
      </w:pPr>
      <w:r>
        <w:t>username</w:t>
      </w:r>
      <w:r>
        <w:t>存储</w:t>
      </w:r>
      <w:proofErr w:type="gramStart"/>
      <w:r>
        <w:t>’</w:t>
      </w:r>
      <w:proofErr w:type="gramEnd"/>
      <w:r>
        <w:t>U-Cloud</w:t>
      </w:r>
      <w:proofErr w:type="gramStart"/>
      <w:r>
        <w:t>’</w:t>
      </w:r>
      <w:proofErr w:type="gramEnd"/>
      <w:r>
        <w:t xml:space="preserve"> </w:t>
      </w:r>
      <w:r>
        <w:t>则占用存储空间为：</w:t>
      </w:r>
      <w:r>
        <w:t>7</w:t>
      </w:r>
      <w:r>
        <w:t>个字节（注释：变长会额外增加</w:t>
      </w:r>
      <w:r>
        <w:t>1</w:t>
      </w:r>
      <w:r>
        <w:t>个字节或</w:t>
      </w:r>
      <w:r>
        <w:t>2</w:t>
      </w:r>
      <w:r>
        <w:t>个字节，此处实际占用存储空间为：</w:t>
      </w:r>
      <w:r>
        <w:t>8</w:t>
      </w:r>
      <w:r>
        <w:t>个字节）；</w:t>
      </w:r>
    </w:p>
    <w:p w:rsidR="00323AAE" w:rsidRDefault="00323AAE" w:rsidP="00323AAE">
      <w:pPr>
        <w:spacing w:line="360" w:lineRule="auto"/>
      </w:pPr>
    </w:p>
    <w:p w:rsidR="00323AAE" w:rsidRDefault="00323AAE" w:rsidP="00323AAE">
      <w:pPr>
        <w:spacing w:line="360" w:lineRule="auto"/>
        <w:rPr>
          <w:b/>
        </w:rPr>
      </w:pPr>
      <w:r>
        <w:rPr>
          <w:rFonts w:hint="eastAsia"/>
          <w:b/>
        </w:rPr>
        <w:t>特别</w:t>
      </w:r>
      <w:r>
        <w:rPr>
          <w:b/>
        </w:rPr>
        <w:t>说明：</w:t>
      </w:r>
    </w:p>
    <w:p w:rsidR="00323AAE" w:rsidRDefault="00323AAE" w:rsidP="00323AAE">
      <w:pPr>
        <w:spacing w:line="360" w:lineRule="auto"/>
        <w:ind w:firstLine="420"/>
      </w:pPr>
      <w:r>
        <w:t>随着移动互联网业务发展，越来越多的移动终端支持输入一些特殊符号，字符编码空间超过</w:t>
      </w:r>
      <w:r>
        <w:t>3</w:t>
      </w:r>
      <w:r>
        <w:t>个字节，则可使用</w:t>
      </w:r>
      <w:r>
        <w:t>4</w:t>
      </w:r>
      <w:r>
        <w:t>个字节编码的</w:t>
      </w:r>
      <w:r>
        <w:t>UTF8mb4</w:t>
      </w:r>
      <w:r>
        <w:t>。不区分字母大小的示例，如下：</w:t>
      </w:r>
    </w:p>
    <w:p w:rsidR="00323AAE" w:rsidRDefault="00323AAE" w:rsidP="00323AAE">
      <w:pPr>
        <w:numPr>
          <w:ilvl w:val="0"/>
          <w:numId w:val="13"/>
        </w:numPr>
        <w:spacing w:line="360" w:lineRule="auto"/>
      </w:pPr>
      <w:r>
        <w:t>CREATE TABEL gl_user(username VARCHAR(40) CHARACTER SET utf8mb4 COLLATE utf8mb4_general_ci);</w:t>
      </w:r>
      <w:r>
        <w:t>则</w:t>
      </w:r>
      <w:r>
        <w:t>username</w:t>
      </w:r>
      <w:r>
        <w:t>最多能存储</w:t>
      </w:r>
      <w:r>
        <w:t>40</w:t>
      </w:r>
      <w:r>
        <w:t>个字符，字符自身占用最大存储空间</w:t>
      </w:r>
      <w:r>
        <w:t>160</w:t>
      </w:r>
      <w:r>
        <w:t>个字节；</w:t>
      </w:r>
    </w:p>
    <w:p w:rsidR="00323AAE" w:rsidRDefault="00323AAE" w:rsidP="00323AAE">
      <w:pPr>
        <w:spacing w:line="360" w:lineRule="auto"/>
      </w:pPr>
    </w:p>
    <w:p w:rsidR="00323AAE" w:rsidRDefault="00323AAE" w:rsidP="00323AAE">
      <w:pPr>
        <w:spacing w:line="360" w:lineRule="auto"/>
      </w:pPr>
    </w:p>
    <w:p w:rsidR="00323AAE" w:rsidRDefault="00323AAE" w:rsidP="009C4070">
      <w:pPr>
        <w:pStyle w:val="2"/>
      </w:pPr>
      <w:r>
        <w:lastRenderedPageBreak/>
        <w:t>函数</w:t>
      </w:r>
    </w:p>
    <w:p w:rsidR="00323AAE" w:rsidRDefault="00323AAE" w:rsidP="00323AAE">
      <w:pPr>
        <w:numPr>
          <w:ilvl w:val="3"/>
          <w:numId w:val="10"/>
        </w:numPr>
        <w:spacing w:line="360" w:lineRule="auto"/>
        <w:rPr>
          <w:b/>
          <w:lang w:val="fr-CA"/>
        </w:rPr>
      </w:pPr>
      <w:r>
        <w:rPr>
          <w:b/>
          <w:lang w:val="fr-CA"/>
        </w:rPr>
        <w:t>字符串连接函数</w:t>
      </w:r>
    </w:p>
    <w:p w:rsidR="00323AAE" w:rsidRDefault="00323AAE" w:rsidP="00323AAE">
      <w:pPr>
        <w:spacing w:line="360" w:lineRule="auto"/>
        <w:rPr>
          <w:lang w:val="fr-CA"/>
        </w:rPr>
      </w:pPr>
      <w:r>
        <w:rPr>
          <w:lang w:val="fr-CA"/>
        </w:rPr>
        <w:t>MySQL</w:t>
      </w:r>
      <w:r>
        <w:rPr>
          <w:lang w:val="fr-CA"/>
        </w:rPr>
        <w:t>数据库中字符串连接方法，需使用</w:t>
      </w:r>
      <w:r>
        <w:rPr>
          <w:lang w:val="fr-CA"/>
        </w:rPr>
        <w:t xml:space="preserve">CONCAT() </w:t>
      </w:r>
      <w:r>
        <w:rPr>
          <w:lang w:val="fr-CA"/>
        </w:rPr>
        <w:t>或</w:t>
      </w:r>
      <w:r>
        <w:rPr>
          <w:lang w:val="fr-CA"/>
        </w:rPr>
        <w:t>CONCAT_ WS()</w:t>
      </w:r>
      <w:r>
        <w:rPr>
          <w:lang w:val="fr-CA"/>
        </w:rPr>
        <w:t>函数，语法如下：</w:t>
      </w:r>
    </w:p>
    <w:p w:rsidR="00323AAE" w:rsidRDefault="00323AAE" w:rsidP="00323AAE">
      <w:pPr>
        <w:spacing w:line="360" w:lineRule="auto"/>
      </w:pPr>
      <w:r>
        <w:t xml:space="preserve"> </w:t>
      </w:r>
      <w:proofErr w:type="gramStart"/>
      <w:r>
        <w:t>CONCAT(</w:t>
      </w:r>
      <w:proofErr w:type="gramEnd"/>
      <w:r>
        <w:t>string1,string2,...)</w:t>
      </w:r>
    </w:p>
    <w:p w:rsidR="00323AAE" w:rsidRDefault="00323AAE" w:rsidP="00323AAE">
      <w:pPr>
        <w:spacing w:line="360" w:lineRule="auto"/>
      </w:pPr>
      <w:r>
        <w:t xml:space="preserve"> CONCAT_ </w:t>
      </w:r>
      <w:proofErr w:type="gramStart"/>
      <w:r>
        <w:t>WS(</w:t>
      </w:r>
      <w:proofErr w:type="gramEnd"/>
      <w:r>
        <w:t>separator,string1,string2,..)</w:t>
      </w:r>
    </w:p>
    <w:p w:rsidR="00323AAE" w:rsidRDefault="00323AAE" w:rsidP="00323AAE">
      <w:pPr>
        <w:spacing w:line="360" w:lineRule="auto"/>
      </w:pPr>
      <w:r>
        <w:t>MySQL</w:t>
      </w:r>
      <w:r>
        <w:t>中的</w:t>
      </w:r>
      <w:r>
        <w:t>CONCAT</w:t>
      </w:r>
      <w:r>
        <w:t>和</w:t>
      </w:r>
      <w:r>
        <w:t>Oracle</w:t>
      </w:r>
      <w:r>
        <w:t>中的</w:t>
      </w:r>
      <w:r>
        <w:t>CONCAT</w:t>
      </w:r>
      <w:r>
        <w:t>不同，可以接受任意多个参数，可以较为简单的替代</w:t>
      </w:r>
      <w:r>
        <w:t>'||'</w:t>
      </w:r>
      <w:r>
        <w:t>符号的作用。</w:t>
      </w:r>
      <w:r>
        <w:t>MySQL</w:t>
      </w:r>
      <w:r>
        <w:t>也可以通过</w:t>
      </w:r>
      <w:r>
        <w:t>sql_mode</w:t>
      </w:r>
      <w:r>
        <w:t>配置双管道符作为字符串连接运算符，但不推荐这样做。</w:t>
      </w:r>
    </w:p>
    <w:p w:rsidR="00323AAE" w:rsidRDefault="00323AAE" w:rsidP="00323AAE">
      <w:pPr>
        <w:spacing w:line="360" w:lineRule="auto"/>
      </w:pPr>
    </w:p>
    <w:p w:rsidR="00323AAE" w:rsidRDefault="00323AAE" w:rsidP="00323AAE">
      <w:pPr>
        <w:numPr>
          <w:ilvl w:val="3"/>
          <w:numId w:val="10"/>
        </w:numPr>
        <w:spacing w:line="360" w:lineRule="auto"/>
        <w:rPr>
          <w:b/>
          <w:lang w:val="fr-CA"/>
        </w:rPr>
      </w:pPr>
      <w:r>
        <w:rPr>
          <w:b/>
          <w:lang w:val="fr-CA"/>
        </w:rPr>
        <w:t>字符串长度统计函数</w:t>
      </w:r>
    </w:p>
    <w:p w:rsidR="00323AAE" w:rsidRDefault="00323AAE" w:rsidP="00323AAE">
      <w:pPr>
        <w:spacing w:line="360" w:lineRule="auto"/>
        <w:rPr>
          <w:lang w:val="fr-CA"/>
        </w:rPr>
      </w:pPr>
      <w:r>
        <w:rPr>
          <w:lang w:val="fr-CA"/>
        </w:rPr>
        <w:t>LENGTH(string)                      #</w:t>
      </w:r>
      <w:r>
        <w:rPr>
          <w:lang w:val="fr-CA"/>
        </w:rPr>
        <w:t>返回</w:t>
      </w:r>
      <w:r>
        <w:rPr>
          <w:lang w:val="fr-CA"/>
        </w:rPr>
        <w:t>string</w:t>
      </w:r>
      <w:r>
        <w:rPr>
          <w:lang w:val="fr-CA"/>
        </w:rPr>
        <w:t>字符串所占的字节数</w:t>
      </w:r>
    </w:p>
    <w:p w:rsidR="00323AAE" w:rsidRDefault="00323AAE" w:rsidP="00323AAE">
      <w:pPr>
        <w:spacing w:line="360" w:lineRule="auto"/>
        <w:rPr>
          <w:lang w:val="fr-CA"/>
        </w:rPr>
      </w:pPr>
      <w:r>
        <w:rPr>
          <w:lang w:val="fr-CA"/>
        </w:rPr>
        <w:t>CHAR_LENGTH(string)               #</w:t>
      </w:r>
      <w:r>
        <w:rPr>
          <w:lang w:val="fr-CA"/>
        </w:rPr>
        <w:t>返回</w:t>
      </w:r>
      <w:r>
        <w:rPr>
          <w:lang w:val="fr-CA"/>
        </w:rPr>
        <w:t>string</w:t>
      </w:r>
      <w:r>
        <w:rPr>
          <w:lang w:val="fr-CA"/>
        </w:rPr>
        <w:t>字符串中的字符个数</w:t>
      </w:r>
    </w:p>
    <w:p w:rsidR="00323AAE" w:rsidRDefault="00323AAE" w:rsidP="00323AAE">
      <w:pPr>
        <w:spacing w:line="360" w:lineRule="auto"/>
        <w:rPr>
          <w:lang w:val="fr-CA"/>
        </w:rPr>
      </w:pPr>
    </w:p>
    <w:p w:rsidR="00323AAE" w:rsidRDefault="00323AAE" w:rsidP="00323AAE">
      <w:pPr>
        <w:spacing w:line="360" w:lineRule="auto"/>
        <w:ind w:firstLineChars="200" w:firstLine="420"/>
        <w:rPr>
          <w:lang w:val="fr-CA"/>
        </w:rPr>
      </w:pPr>
      <w:r>
        <w:rPr>
          <w:lang w:val="fr-CA"/>
        </w:rPr>
        <w:t>统计字符个数，就不区分是汉字还是字母或数字，也跟字符集没有关系，</w:t>
      </w:r>
      <w:proofErr w:type="gramStart"/>
      <w:r>
        <w:rPr>
          <w:lang w:val="fr-CA"/>
        </w:rPr>
        <w:t>若统计</w:t>
      </w:r>
      <w:proofErr w:type="gramEnd"/>
      <w:r>
        <w:rPr>
          <w:lang w:val="fr-CA"/>
        </w:rPr>
        <w:t>的是字节数，则由字符是汉字、字母或数字类型，以及字符集共同决定。</w:t>
      </w:r>
    </w:p>
    <w:p w:rsidR="00323AAE" w:rsidRDefault="00323AAE" w:rsidP="00323AAE">
      <w:pPr>
        <w:spacing w:line="360" w:lineRule="auto"/>
        <w:rPr>
          <w:lang w:val="fr-CA"/>
        </w:rPr>
      </w:pPr>
    </w:p>
    <w:p w:rsidR="00323AAE" w:rsidRDefault="00323AAE" w:rsidP="00323AAE">
      <w:pPr>
        <w:spacing w:line="360" w:lineRule="auto"/>
        <w:rPr>
          <w:b/>
          <w:lang w:val="fr-CA"/>
        </w:rPr>
      </w:pPr>
      <w:r>
        <w:rPr>
          <w:b/>
          <w:lang w:val="fr-CA"/>
        </w:rPr>
        <w:t>特别说明：</w:t>
      </w:r>
    </w:p>
    <w:p w:rsidR="00323AAE" w:rsidRDefault="00323AAE" w:rsidP="00323AAE">
      <w:pPr>
        <w:spacing w:line="360" w:lineRule="auto"/>
        <w:ind w:firstLine="420"/>
        <w:rPr>
          <w:lang w:val="fr-CA"/>
        </w:rPr>
      </w:pPr>
      <w:r>
        <w:rPr>
          <w:lang w:val="fr-CA"/>
        </w:rPr>
        <w:t>我们所有的</w:t>
      </w:r>
      <w:r>
        <w:rPr>
          <w:lang w:val="fr-CA"/>
        </w:rPr>
        <w:t>MySQL</w:t>
      </w:r>
      <w:r>
        <w:rPr>
          <w:lang w:val="fr-CA"/>
        </w:rPr>
        <w:t>数据库都将会采用统一的</w:t>
      </w:r>
      <w:r>
        <w:rPr>
          <w:lang w:val="fr-CA"/>
        </w:rPr>
        <w:t>UTF8</w:t>
      </w:r>
      <w:r>
        <w:rPr>
          <w:lang w:val="fr-CA"/>
        </w:rPr>
        <w:t>编码，所以一个汉字占</w:t>
      </w:r>
      <w:r>
        <w:rPr>
          <w:lang w:val="fr-CA"/>
        </w:rPr>
        <w:t>3</w:t>
      </w:r>
      <w:r>
        <w:rPr>
          <w:lang w:val="fr-CA"/>
        </w:rPr>
        <w:t>个字节，中文输入法（或称全角输入模式）下的字母或数字占</w:t>
      </w:r>
      <w:r>
        <w:rPr>
          <w:lang w:val="fr-CA"/>
        </w:rPr>
        <w:t>3</w:t>
      </w:r>
      <w:r>
        <w:rPr>
          <w:lang w:val="fr-CA"/>
        </w:rPr>
        <w:t>个字节；英文输入法（或半角输入法模式）下一个字母或数字占</w:t>
      </w:r>
      <w:r>
        <w:rPr>
          <w:lang w:val="fr-CA"/>
        </w:rPr>
        <w:t>1</w:t>
      </w:r>
      <w:r>
        <w:rPr>
          <w:lang w:val="fr-CA"/>
        </w:rPr>
        <w:t>个字节。</w:t>
      </w:r>
    </w:p>
    <w:p w:rsidR="00323AAE" w:rsidRDefault="00323AAE" w:rsidP="00323AAE">
      <w:pPr>
        <w:spacing w:line="360" w:lineRule="auto"/>
        <w:rPr>
          <w:lang w:val="fr-CA"/>
        </w:rPr>
      </w:pPr>
    </w:p>
    <w:p w:rsidR="00323AAE" w:rsidRDefault="00323AAE" w:rsidP="00323AAE">
      <w:pPr>
        <w:numPr>
          <w:ilvl w:val="0"/>
          <w:numId w:val="6"/>
        </w:numPr>
        <w:spacing w:line="360" w:lineRule="auto"/>
        <w:rPr>
          <w:b/>
          <w:lang w:val="fr-CA"/>
        </w:rPr>
      </w:pPr>
      <w:r>
        <w:rPr>
          <w:b/>
          <w:lang w:val="fr-CA"/>
        </w:rPr>
        <w:t>字符串判断函数</w:t>
      </w:r>
    </w:p>
    <w:p w:rsidR="00323AAE" w:rsidRDefault="00323AAE" w:rsidP="00323AAE">
      <w:pPr>
        <w:numPr>
          <w:ilvl w:val="0"/>
          <w:numId w:val="14"/>
        </w:numPr>
        <w:spacing w:line="360" w:lineRule="auto"/>
        <w:rPr>
          <w:lang w:val="fr-CA"/>
        </w:rPr>
      </w:pPr>
      <w:r>
        <w:rPr>
          <w:lang w:val="fr-CA"/>
        </w:rPr>
        <w:t>IF(exp1,exp2,exp3)</w:t>
      </w:r>
      <w:r>
        <w:rPr>
          <w:lang w:val="fr-CA"/>
        </w:rPr>
        <w:t>：若是</w:t>
      </w:r>
      <w:r>
        <w:rPr>
          <w:lang w:val="fr-CA"/>
        </w:rPr>
        <w:t xml:space="preserve">exp1 </w:t>
      </w:r>
      <w:r>
        <w:rPr>
          <w:lang w:val="fr-CA"/>
        </w:rPr>
        <w:t>为真，返回</w:t>
      </w:r>
      <w:r>
        <w:rPr>
          <w:lang w:val="fr-CA"/>
        </w:rPr>
        <w:t>exp2</w:t>
      </w:r>
      <w:r>
        <w:rPr>
          <w:lang w:val="fr-CA"/>
        </w:rPr>
        <w:t>；若是</w:t>
      </w:r>
      <w:r>
        <w:rPr>
          <w:lang w:val="fr-CA"/>
        </w:rPr>
        <w:t>exp1</w:t>
      </w:r>
      <w:r>
        <w:rPr>
          <w:lang w:val="fr-CA"/>
        </w:rPr>
        <w:t>为假，返回</w:t>
      </w:r>
      <w:r>
        <w:rPr>
          <w:lang w:val="fr-CA"/>
        </w:rPr>
        <w:t>exp3</w:t>
      </w:r>
      <w:r>
        <w:rPr>
          <w:lang w:val="fr-CA"/>
        </w:rPr>
        <w:t>；</w:t>
      </w:r>
    </w:p>
    <w:p w:rsidR="00323AAE" w:rsidRDefault="00323AAE" w:rsidP="00323AAE">
      <w:pPr>
        <w:numPr>
          <w:ilvl w:val="0"/>
          <w:numId w:val="14"/>
        </w:numPr>
        <w:spacing w:line="360" w:lineRule="auto"/>
        <w:rPr>
          <w:lang w:val="fr-CA"/>
        </w:rPr>
      </w:pPr>
      <w:r>
        <w:rPr>
          <w:lang w:val="fr-CA"/>
        </w:rPr>
        <w:t>IFNULL(exp1,exp2)</w:t>
      </w:r>
      <w:r>
        <w:rPr>
          <w:lang w:val="fr-CA"/>
        </w:rPr>
        <w:t>：若是</w:t>
      </w:r>
      <w:r>
        <w:rPr>
          <w:lang w:val="fr-CA"/>
        </w:rPr>
        <w:t>exp1 IS NOT NULL</w:t>
      </w:r>
      <w:r>
        <w:rPr>
          <w:lang w:val="fr-CA"/>
        </w:rPr>
        <w:t>，返回</w:t>
      </w:r>
      <w:r>
        <w:rPr>
          <w:lang w:val="fr-CA"/>
        </w:rPr>
        <w:t>exp1</w:t>
      </w:r>
      <w:r>
        <w:rPr>
          <w:lang w:val="fr-CA"/>
        </w:rPr>
        <w:t>，否则返回</w:t>
      </w:r>
      <w:r>
        <w:rPr>
          <w:lang w:val="fr-CA"/>
        </w:rPr>
        <w:t>exp2</w:t>
      </w:r>
      <w:r>
        <w:rPr>
          <w:lang w:val="fr-CA"/>
        </w:rPr>
        <w:t>；</w:t>
      </w:r>
    </w:p>
    <w:p w:rsidR="00323AAE" w:rsidRDefault="00323AAE" w:rsidP="00323AAE">
      <w:pPr>
        <w:numPr>
          <w:ilvl w:val="0"/>
          <w:numId w:val="14"/>
        </w:numPr>
        <w:spacing w:line="360" w:lineRule="auto"/>
        <w:rPr>
          <w:lang w:val="fr-CA"/>
        </w:rPr>
      </w:pPr>
      <w:r>
        <w:rPr>
          <w:lang w:val="fr-CA"/>
        </w:rPr>
        <w:t>NULLIF(exp1,exp2)</w:t>
      </w:r>
      <w:r>
        <w:rPr>
          <w:lang w:val="fr-CA"/>
        </w:rPr>
        <w:t>：若是</w:t>
      </w:r>
      <w:r>
        <w:rPr>
          <w:lang w:val="fr-CA"/>
        </w:rPr>
        <w:t>exp1=exp2</w:t>
      </w:r>
      <w:r>
        <w:rPr>
          <w:lang w:val="fr-CA"/>
        </w:rPr>
        <w:t>，返回</w:t>
      </w:r>
      <w:r>
        <w:rPr>
          <w:lang w:val="fr-CA"/>
        </w:rPr>
        <w:t>NULL</w:t>
      </w:r>
      <w:r>
        <w:rPr>
          <w:lang w:val="fr-CA"/>
        </w:rPr>
        <w:t>，否则返回</w:t>
      </w:r>
      <w:r>
        <w:rPr>
          <w:lang w:val="fr-CA"/>
        </w:rPr>
        <w:t>exp1</w:t>
      </w:r>
      <w:r>
        <w:rPr>
          <w:lang w:val="fr-CA"/>
        </w:rPr>
        <w:t>；</w:t>
      </w:r>
    </w:p>
    <w:p w:rsidR="00323AAE" w:rsidRDefault="00323AAE" w:rsidP="00323AAE">
      <w:pPr>
        <w:spacing w:line="360" w:lineRule="auto"/>
        <w:rPr>
          <w:lang w:val="fr-CA"/>
        </w:rPr>
      </w:pPr>
    </w:p>
    <w:p w:rsidR="00323AAE" w:rsidRDefault="00323AAE" w:rsidP="00323AAE">
      <w:pPr>
        <w:numPr>
          <w:ilvl w:val="0"/>
          <w:numId w:val="6"/>
        </w:numPr>
        <w:spacing w:line="360" w:lineRule="auto"/>
        <w:rPr>
          <w:b/>
          <w:lang w:val="fr-CA"/>
        </w:rPr>
      </w:pPr>
      <w:r>
        <w:rPr>
          <w:b/>
          <w:lang w:val="fr-CA"/>
        </w:rPr>
        <w:t>字符串替换函数</w:t>
      </w:r>
    </w:p>
    <w:p w:rsidR="00323AAE" w:rsidRDefault="00323AAE" w:rsidP="00323AAE">
      <w:pPr>
        <w:numPr>
          <w:ilvl w:val="0"/>
          <w:numId w:val="14"/>
        </w:numPr>
        <w:spacing w:line="360" w:lineRule="auto"/>
        <w:rPr>
          <w:lang w:val="fr-CA"/>
        </w:rPr>
      </w:pPr>
      <w:r>
        <w:rPr>
          <w:lang w:val="fr-CA"/>
        </w:rPr>
        <w:t>LTRIM(exp1)</w:t>
      </w:r>
      <w:r>
        <w:rPr>
          <w:lang w:val="fr-CA"/>
        </w:rPr>
        <w:t>：去掉</w:t>
      </w:r>
      <w:r>
        <w:rPr>
          <w:lang w:val="fr-CA"/>
        </w:rPr>
        <w:t>exp1</w:t>
      </w:r>
      <w:r>
        <w:rPr>
          <w:lang w:val="fr-CA"/>
        </w:rPr>
        <w:t>中字符串开头的空格；</w:t>
      </w:r>
    </w:p>
    <w:p w:rsidR="00323AAE" w:rsidRDefault="00323AAE" w:rsidP="00323AAE">
      <w:pPr>
        <w:numPr>
          <w:ilvl w:val="0"/>
          <w:numId w:val="14"/>
        </w:numPr>
        <w:spacing w:line="360" w:lineRule="auto"/>
        <w:rPr>
          <w:lang w:val="fr-CA"/>
        </w:rPr>
      </w:pPr>
      <w:r>
        <w:rPr>
          <w:lang w:val="fr-CA"/>
        </w:rPr>
        <w:t>RTRIM(exp1)</w:t>
      </w:r>
      <w:r>
        <w:rPr>
          <w:lang w:val="fr-CA"/>
        </w:rPr>
        <w:t>：去掉</w:t>
      </w:r>
      <w:r>
        <w:rPr>
          <w:lang w:val="fr-CA"/>
        </w:rPr>
        <w:t>exp1</w:t>
      </w:r>
      <w:r>
        <w:rPr>
          <w:lang w:val="fr-CA"/>
        </w:rPr>
        <w:t>中字符串结尾的空格；</w:t>
      </w:r>
    </w:p>
    <w:p w:rsidR="00323AAE" w:rsidRDefault="00323AAE" w:rsidP="00323AAE">
      <w:pPr>
        <w:numPr>
          <w:ilvl w:val="0"/>
          <w:numId w:val="14"/>
        </w:numPr>
        <w:spacing w:line="360" w:lineRule="auto"/>
        <w:rPr>
          <w:lang w:val="fr-CA"/>
        </w:rPr>
      </w:pPr>
      <w:r>
        <w:rPr>
          <w:lang w:val="fr-CA"/>
        </w:rPr>
        <w:lastRenderedPageBreak/>
        <w:t>TRIM(exp1)</w:t>
      </w:r>
      <w:r>
        <w:rPr>
          <w:lang w:val="fr-CA"/>
        </w:rPr>
        <w:t>：去掉</w:t>
      </w:r>
      <w:r>
        <w:rPr>
          <w:lang w:val="fr-CA"/>
        </w:rPr>
        <w:t>exp1</w:t>
      </w:r>
      <w:r>
        <w:rPr>
          <w:lang w:val="fr-CA"/>
        </w:rPr>
        <w:t>中的开头和结尾的空格；</w:t>
      </w:r>
    </w:p>
    <w:p w:rsidR="00323AAE" w:rsidRDefault="00323AAE" w:rsidP="00323AAE">
      <w:pPr>
        <w:numPr>
          <w:ilvl w:val="0"/>
          <w:numId w:val="14"/>
        </w:numPr>
        <w:spacing w:line="360" w:lineRule="auto"/>
        <w:rPr>
          <w:lang w:val="fr-CA"/>
        </w:rPr>
      </w:pPr>
      <w:r>
        <w:rPr>
          <w:lang w:val="fr-CA"/>
        </w:rPr>
        <w:t>TRIM(exp2,exp1)</w:t>
      </w:r>
      <w:r>
        <w:rPr>
          <w:lang w:val="fr-CA"/>
        </w:rPr>
        <w:t>：去除掉</w:t>
      </w:r>
      <w:r>
        <w:rPr>
          <w:lang w:val="fr-CA"/>
        </w:rPr>
        <w:t>exp1</w:t>
      </w:r>
      <w:r>
        <w:rPr>
          <w:lang w:val="fr-CA"/>
        </w:rPr>
        <w:t>中存在的字符串</w:t>
      </w:r>
      <w:r>
        <w:rPr>
          <w:lang w:val="fr-CA"/>
        </w:rPr>
        <w:t>exp2</w:t>
      </w:r>
      <w:r>
        <w:rPr>
          <w:lang w:val="fr-CA"/>
        </w:rPr>
        <w:t>；</w:t>
      </w:r>
    </w:p>
    <w:p w:rsidR="00323AAE" w:rsidRDefault="00323AAE" w:rsidP="00323AAE">
      <w:pPr>
        <w:spacing w:line="360" w:lineRule="auto"/>
        <w:rPr>
          <w:lang w:val="fr-CA"/>
        </w:rPr>
      </w:pPr>
    </w:p>
    <w:p w:rsidR="00323AAE" w:rsidRDefault="00323AAE" w:rsidP="00323AAE">
      <w:pPr>
        <w:numPr>
          <w:ilvl w:val="0"/>
          <w:numId w:val="6"/>
        </w:numPr>
        <w:spacing w:line="360" w:lineRule="auto"/>
        <w:rPr>
          <w:b/>
          <w:lang w:val="fr-CA"/>
        </w:rPr>
      </w:pPr>
      <w:r>
        <w:rPr>
          <w:b/>
          <w:lang w:val="fr-CA"/>
        </w:rPr>
        <w:t>字符串查找函数</w:t>
      </w:r>
    </w:p>
    <w:p w:rsidR="00323AAE" w:rsidRDefault="00323AAE" w:rsidP="00323AAE">
      <w:pPr>
        <w:numPr>
          <w:ilvl w:val="0"/>
          <w:numId w:val="14"/>
        </w:numPr>
        <w:spacing w:line="360" w:lineRule="auto"/>
        <w:rPr>
          <w:lang w:val="fr-CA"/>
        </w:rPr>
      </w:pPr>
      <w:r>
        <w:rPr>
          <w:lang w:val="fr-CA"/>
        </w:rPr>
        <w:t>SUBSTRING_INDEX(exp1,delim,count)</w:t>
      </w:r>
    </w:p>
    <w:p w:rsidR="00323AAE" w:rsidRDefault="00323AAE" w:rsidP="00323AAE">
      <w:pPr>
        <w:spacing w:line="360" w:lineRule="auto"/>
        <w:rPr>
          <w:lang w:val="fr-CA"/>
        </w:rPr>
      </w:pPr>
      <w:r>
        <w:rPr>
          <w:lang w:val="fr-CA"/>
        </w:rPr>
        <w:t>exp1</w:t>
      </w:r>
      <w:r>
        <w:rPr>
          <w:lang w:val="fr-CA"/>
        </w:rPr>
        <w:t>为字符串，</w:t>
      </w:r>
      <w:r>
        <w:rPr>
          <w:lang w:val="fr-CA"/>
        </w:rPr>
        <w:t>delim</w:t>
      </w:r>
      <w:r>
        <w:rPr>
          <w:lang w:val="fr-CA"/>
        </w:rPr>
        <w:t>为分割符号，</w:t>
      </w:r>
      <w:r>
        <w:rPr>
          <w:lang w:val="fr-CA"/>
        </w:rPr>
        <w:t>count</w:t>
      </w:r>
      <w:r>
        <w:rPr>
          <w:lang w:val="fr-CA"/>
        </w:rPr>
        <w:t>表示第几个</w:t>
      </w:r>
      <w:r>
        <w:rPr>
          <w:rFonts w:hint="eastAsia"/>
          <w:lang w:val="fr-CA"/>
        </w:rPr>
        <w:t>分割</w:t>
      </w:r>
      <w:r>
        <w:rPr>
          <w:lang w:val="fr-CA"/>
        </w:rPr>
        <w:t>符号，例如：</w:t>
      </w:r>
      <w:r>
        <w:rPr>
          <w:lang w:val="fr-CA"/>
        </w:rPr>
        <w:t>SUBSTRING_INDEX(‘hotpu.cn’,‘.’,1)</w:t>
      </w:r>
      <w:r>
        <w:rPr>
          <w:lang w:val="fr-CA"/>
        </w:rPr>
        <w:t>，返回：</w:t>
      </w:r>
      <w:r>
        <w:rPr>
          <w:lang w:val="fr-CA"/>
        </w:rPr>
        <w:t>hotpu</w:t>
      </w:r>
      <w:r>
        <w:rPr>
          <w:lang w:val="fr-CA"/>
        </w:rPr>
        <w:t>。</w:t>
      </w:r>
    </w:p>
    <w:p w:rsidR="00323AAE" w:rsidRDefault="00323AAE" w:rsidP="00323AAE">
      <w:pPr>
        <w:spacing w:line="360" w:lineRule="auto"/>
        <w:rPr>
          <w:lang w:val="fr-CA"/>
        </w:rPr>
      </w:pPr>
    </w:p>
    <w:p w:rsidR="00323AAE" w:rsidRDefault="00323AAE" w:rsidP="00323AAE">
      <w:pPr>
        <w:numPr>
          <w:ilvl w:val="0"/>
          <w:numId w:val="14"/>
        </w:numPr>
        <w:spacing w:line="360" w:lineRule="auto"/>
        <w:rPr>
          <w:lang w:val="fr-CA"/>
        </w:rPr>
      </w:pPr>
      <w:r>
        <w:rPr>
          <w:lang w:val="fr-CA"/>
        </w:rPr>
        <w:t>SUBSTRING(exp1,pos,len)</w:t>
      </w:r>
    </w:p>
    <w:p w:rsidR="00323AAE" w:rsidRDefault="00323AAE" w:rsidP="00323AAE">
      <w:pPr>
        <w:spacing w:line="360" w:lineRule="auto"/>
        <w:rPr>
          <w:lang w:val="fr-CA"/>
        </w:rPr>
      </w:pPr>
      <w:r>
        <w:rPr>
          <w:lang w:val="fr-CA"/>
        </w:rPr>
        <w:t>exp1</w:t>
      </w:r>
      <w:r>
        <w:rPr>
          <w:lang w:val="fr-CA"/>
        </w:rPr>
        <w:t>为字符串，</w:t>
      </w:r>
      <w:r>
        <w:rPr>
          <w:lang w:val="fr-CA"/>
        </w:rPr>
        <w:t>pos</w:t>
      </w:r>
      <w:r>
        <w:rPr>
          <w:lang w:val="fr-CA"/>
        </w:rPr>
        <w:t>为位置，</w:t>
      </w:r>
      <w:r>
        <w:rPr>
          <w:lang w:val="fr-CA"/>
        </w:rPr>
        <w:t>len</w:t>
      </w:r>
      <w:r>
        <w:rPr>
          <w:lang w:val="fr-CA"/>
        </w:rPr>
        <w:t>为长度，例如：</w:t>
      </w:r>
      <w:r>
        <w:rPr>
          <w:lang w:val="fr-CA"/>
        </w:rPr>
        <w:t>SUBSTRING(‘hotpu.cn’,1,5)</w:t>
      </w:r>
      <w:r>
        <w:rPr>
          <w:lang w:val="fr-CA"/>
        </w:rPr>
        <w:t>，返回：</w:t>
      </w:r>
      <w:r>
        <w:rPr>
          <w:lang w:val="fr-CA"/>
        </w:rPr>
        <w:t>hotpu</w:t>
      </w:r>
      <w:r>
        <w:rPr>
          <w:lang w:val="fr-CA"/>
        </w:rPr>
        <w:t>。</w:t>
      </w:r>
    </w:p>
    <w:p w:rsidR="00323AAE" w:rsidRDefault="00323AAE" w:rsidP="00323AAE">
      <w:pPr>
        <w:spacing w:line="360" w:lineRule="auto"/>
        <w:rPr>
          <w:lang w:val="fr-CA"/>
        </w:rPr>
      </w:pPr>
    </w:p>
    <w:p w:rsidR="00323AAE" w:rsidRDefault="00323AAE" w:rsidP="00323AAE">
      <w:pPr>
        <w:numPr>
          <w:ilvl w:val="0"/>
          <w:numId w:val="14"/>
        </w:numPr>
        <w:spacing w:line="360" w:lineRule="auto"/>
        <w:rPr>
          <w:lang w:val="fr-CA"/>
        </w:rPr>
      </w:pPr>
      <w:r>
        <w:rPr>
          <w:lang w:val="fr-CA"/>
        </w:rPr>
        <w:t>LOCAL(substr,str)</w:t>
      </w:r>
    </w:p>
    <w:p w:rsidR="00323AAE" w:rsidRDefault="00323AAE" w:rsidP="00323AAE">
      <w:pPr>
        <w:spacing w:line="360" w:lineRule="auto"/>
        <w:rPr>
          <w:lang w:val="fr-CA"/>
        </w:rPr>
      </w:pPr>
      <w:r>
        <w:rPr>
          <w:lang w:val="fr-CA"/>
        </w:rPr>
        <w:t>查找</w:t>
      </w:r>
      <w:r>
        <w:rPr>
          <w:lang w:val="fr-CA"/>
        </w:rPr>
        <w:t>substr</w:t>
      </w:r>
      <w:r>
        <w:rPr>
          <w:lang w:val="fr-CA"/>
        </w:rPr>
        <w:t>在</w:t>
      </w:r>
      <w:r>
        <w:rPr>
          <w:lang w:val="fr-CA"/>
        </w:rPr>
        <w:t>str</w:t>
      </w:r>
      <w:r>
        <w:rPr>
          <w:lang w:val="fr-CA"/>
        </w:rPr>
        <w:t>中的第一个位置，例如：</w:t>
      </w:r>
      <w:r>
        <w:rPr>
          <w:lang w:val="fr-CA"/>
        </w:rPr>
        <w:t>LCOAL(hotpu.cn’,‘.’)</w:t>
      </w:r>
      <w:r>
        <w:rPr>
          <w:lang w:val="fr-CA"/>
        </w:rPr>
        <w:t>，返回：</w:t>
      </w:r>
      <w:r>
        <w:rPr>
          <w:lang w:val="fr-CA"/>
        </w:rPr>
        <w:t>6</w:t>
      </w:r>
      <w:r>
        <w:rPr>
          <w:lang w:val="fr-CA"/>
        </w:rPr>
        <w:t>。</w:t>
      </w:r>
    </w:p>
    <w:p w:rsidR="00323AAE" w:rsidRDefault="00323AAE" w:rsidP="00323AAE">
      <w:pPr>
        <w:spacing w:line="360" w:lineRule="auto"/>
        <w:rPr>
          <w:lang w:val="fr-CA"/>
        </w:rPr>
      </w:pPr>
    </w:p>
    <w:p w:rsidR="00323AAE" w:rsidRDefault="00323AAE" w:rsidP="00323AAE">
      <w:pPr>
        <w:numPr>
          <w:ilvl w:val="0"/>
          <w:numId w:val="6"/>
        </w:numPr>
        <w:spacing w:line="360" w:lineRule="auto"/>
        <w:rPr>
          <w:b/>
          <w:lang w:val="fr-CA"/>
        </w:rPr>
      </w:pPr>
      <w:r>
        <w:rPr>
          <w:b/>
          <w:lang w:val="fr-CA"/>
        </w:rPr>
        <w:t>字母大小写转换函数</w:t>
      </w:r>
    </w:p>
    <w:p w:rsidR="00323AAE" w:rsidRDefault="00323AAE" w:rsidP="00323AAE">
      <w:pPr>
        <w:numPr>
          <w:ilvl w:val="0"/>
          <w:numId w:val="14"/>
        </w:numPr>
        <w:spacing w:line="360" w:lineRule="auto"/>
        <w:rPr>
          <w:lang w:val="fr-CA"/>
        </w:rPr>
      </w:pPr>
      <w:r>
        <w:rPr>
          <w:lang w:val="fr-CA"/>
        </w:rPr>
        <w:t>UPPER(exp1)</w:t>
      </w:r>
      <w:r>
        <w:rPr>
          <w:lang w:val="fr-CA"/>
        </w:rPr>
        <w:t>：把字符串</w:t>
      </w:r>
      <w:r>
        <w:rPr>
          <w:lang w:val="fr-CA"/>
        </w:rPr>
        <w:t>exp1</w:t>
      </w:r>
      <w:r>
        <w:rPr>
          <w:lang w:val="fr-CA"/>
        </w:rPr>
        <w:t>转换成大写；</w:t>
      </w:r>
    </w:p>
    <w:p w:rsidR="00323AAE" w:rsidRDefault="00323AAE" w:rsidP="00323AAE">
      <w:pPr>
        <w:numPr>
          <w:ilvl w:val="0"/>
          <w:numId w:val="14"/>
        </w:numPr>
        <w:spacing w:line="360" w:lineRule="auto"/>
        <w:rPr>
          <w:lang w:val="fr-CA"/>
        </w:rPr>
      </w:pPr>
      <w:r>
        <w:rPr>
          <w:lang w:val="fr-CA"/>
        </w:rPr>
        <w:t>LOWER(exp1)</w:t>
      </w:r>
      <w:r>
        <w:rPr>
          <w:lang w:val="fr-CA"/>
        </w:rPr>
        <w:t>：把字符串</w:t>
      </w:r>
      <w:r>
        <w:rPr>
          <w:lang w:val="fr-CA"/>
        </w:rPr>
        <w:t>exp1</w:t>
      </w:r>
      <w:r>
        <w:rPr>
          <w:lang w:val="fr-CA"/>
        </w:rPr>
        <w:t>转换成小写；</w:t>
      </w:r>
    </w:p>
    <w:p w:rsidR="00323AAE" w:rsidRDefault="00323AAE" w:rsidP="00323AAE">
      <w:pPr>
        <w:spacing w:line="360" w:lineRule="auto"/>
        <w:rPr>
          <w:lang w:val="fr-CA"/>
        </w:rPr>
      </w:pPr>
    </w:p>
    <w:p w:rsidR="00323AAE" w:rsidRDefault="00323AAE" w:rsidP="00323AAE">
      <w:pPr>
        <w:numPr>
          <w:ilvl w:val="0"/>
          <w:numId w:val="6"/>
        </w:numPr>
        <w:spacing w:line="360" w:lineRule="auto"/>
        <w:rPr>
          <w:b/>
          <w:lang w:val="fr-CA"/>
        </w:rPr>
      </w:pPr>
      <w:r>
        <w:rPr>
          <w:b/>
          <w:lang w:val="fr-CA"/>
        </w:rPr>
        <w:t>数学函数</w:t>
      </w:r>
    </w:p>
    <w:p w:rsidR="00323AAE" w:rsidRDefault="00323AAE" w:rsidP="00323AAE">
      <w:pPr>
        <w:numPr>
          <w:ilvl w:val="0"/>
          <w:numId w:val="13"/>
        </w:numPr>
        <w:spacing w:line="360" w:lineRule="auto"/>
        <w:rPr>
          <w:lang w:val="fr-CA"/>
        </w:rPr>
      </w:pPr>
      <w:r>
        <w:rPr>
          <w:lang w:val="fr-CA"/>
        </w:rPr>
        <w:t>ABS(value)</w:t>
      </w:r>
      <w:r>
        <w:rPr>
          <w:lang w:val="fr-CA"/>
        </w:rPr>
        <w:t>：返回</w:t>
      </w:r>
      <w:r>
        <w:rPr>
          <w:lang w:val="fr-CA"/>
        </w:rPr>
        <w:t>value</w:t>
      </w:r>
      <w:r>
        <w:rPr>
          <w:lang w:val="fr-CA"/>
        </w:rPr>
        <w:t>的绝对值，例：</w:t>
      </w:r>
      <w:r>
        <w:rPr>
          <w:lang w:val="fr-CA"/>
        </w:rPr>
        <w:t>ABS(-101)</w:t>
      </w:r>
      <w:r>
        <w:rPr>
          <w:lang w:val="fr-CA"/>
        </w:rPr>
        <w:t>，返回：</w:t>
      </w:r>
      <w:r>
        <w:rPr>
          <w:lang w:val="fr-CA"/>
        </w:rPr>
        <w:t>101</w:t>
      </w:r>
    </w:p>
    <w:p w:rsidR="00323AAE" w:rsidRDefault="00323AAE" w:rsidP="00323AAE">
      <w:pPr>
        <w:numPr>
          <w:ilvl w:val="0"/>
          <w:numId w:val="13"/>
        </w:numPr>
        <w:spacing w:line="360" w:lineRule="auto"/>
        <w:rPr>
          <w:lang w:val="fr-CA"/>
        </w:rPr>
      </w:pPr>
      <w:r>
        <w:rPr>
          <w:lang w:val="fr-CA"/>
        </w:rPr>
        <w:t>FLOOR(value)</w:t>
      </w:r>
      <w:r>
        <w:rPr>
          <w:lang w:val="fr-CA"/>
        </w:rPr>
        <w:t>：去掉</w:t>
      </w:r>
      <w:r>
        <w:rPr>
          <w:lang w:val="fr-CA"/>
        </w:rPr>
        <w:t>value</w:t>
      </w:r>
      <w:r>
        <w:rPr>
          <w:lang w:val="fr-CA"/>
        </w:rPr>
        <w:t>的小数，例：</w:t>
      </w:r>
      <w:r>
        <w:rPr>
          <w:lang w:val="fr-CA"/>
        </w:rPr>
        <w:t>FLOOR(2013.8)</w:t>
      </w:r>
      <w:r>
        <w:rPr>
          <w:lang w:val="fr-CA"/>
        </w:rPr>
        <w:t>，返回：</w:t>
      </w:r>
      <w:r>
        <w:rPr>
          <w:lang w:val="fr-CA"/>
        </w:rPr>
        <w:t>2013</w:t>
      </w:r>
    </w:p>
    <w:p w:rsidR="00323AAE" w:rsidRDefault="00323AAE" w:rsidP="00323AAE">
      <w:pPr>
        <w:numPr>
          <w:ilvl w:val="0"/>
          <w:numId w:val="13"/>
        </w:numPr>
        <w:spacing w:line="360" w:lineRule="auto"/>
        <w:rPr>
          <w:lang w:val="fr-CA"/>
        </w:rPr>
      </w:pPr>
      <w:r>
        <w:rPr>
          <w:lang w:val="fr-CA"/>
        </w:rPr>
        <w:t>MOD(N,M)</w:t>
      </w:r>
      <w:r>
        <w:rPr>
          <w:lang w:val="fr-CA"/>
        </w:rPr>
        <w:t>：返回</w:t>
      </w:r>
      <w:r>
        <w:rPr>
          <w:lang w:val="fr-CA"/>
        </w:rPr>
        <w:t>N</w:t>
      </w:r>
      <w:r>
        <w:rPr>
          <w:lang w:val="fr-CA"/>
        </w:rPr>
        <w:t>除以</w:t>
      </w:r>
      <w:r>
        <w:rPr>
          <w:lang w:val="fr-CA"/>
        </w:rPr>
        <w:t>M</w:t>
      </w:r>
      <w:r>
        <w:rPr>
          <w:lang w:val="fr-CA"/>
        </w:rPr>
        <w:t>的余数，例：</w:t>
      </w:r>
      <w:r>
        <w:rPr>
          <w:lang w:val="fr-CA"/>
        </w:rPr>
        <w:t>MOD(2013,10)</w:t>
      </w:r>
      <w:r>
        <w:rPr>
          <w:lang w:val="fr-CA"/>
        </w:rPr>
        <w:t>，返回：</w:t>
      </w:r>
      <w:r>
        <w:rPr>
          <w:lang w:val="fr-CA"/>
        </w:rPr>
        <w:t>3</w:t>
      </w:r>
    </w:p>
    <w:p w:rsidR="00323AAE" w:rsidRDefault="00323AAE" w:rsidP="00323AAE">
      <w:pPr>
        <w:numPr>
          <w:ilvl w:val="0"/>
          <w:numId w:val="13"/>
        </w:numPr>
        <w:spacing w:line="360" w:lineRule="auto"/>
        <w:rPr>
          <w:lang w:val="fr-CA"/>
        </w:rPr>
      </w:pPr>
      <w:r>
        <w:rPr>
          <w:lang w:val="fr-CA"/>
        </w:rPr>
        <w:t>ROUND(value)</w:t>
      </w:r>
      <w:r>
        <w:rPr>
          <w:lang w:val="fr-CA"/>
        </w:rPr>
        <w:t>：返回</w:t>
      </w:r>
      <w:r>
        <w:rPr>
          <w:lang w:val="fr-CA"/>
        </w:rPr>
        <w:t>value</w:t>
      </w:r>
      <w:r>
        <w:rPr>
          <w:lang w:val="fr-CA"/>
        </w:rPr>
        <w:t>的四舍五入值，例：</w:t>
      </w:r>
      <w:r>
        <w:rPr>
          <w:lang w:val="fr-CA"/>
        </w:rPr>
        <w:t>FLOOR(2013.8)</w:t>
      </w:r>
      <w:r>
        <w:rPr>
          <w:lang w:val="fr-CA"/>
        </w:rPr>
        <w:t>，返回：</w:t>
      </w:r>
      <w:r>
        <w:rPr>
          <w:lang w:val="fr-CA"/>
        </w:rPr>
        <w:t>2014</w:t>
      </w:r>
    </w:p>
    <w:p w:rsidR="00323AAE" w:rsidRDefault="00323AAE" w:rsidP="00323AAE">
      <w:pPr>
        <w:numPr>
          <w:ilvl w:val="0"/>
          <w:numId w:val="13"/>
        </w:numPr>
        <w:spacing w:line="360" w:lineRule="auto"/>
        <w:rPr>
          <w:lang w:val="fr-CA"/>
        </w:rPr>
      </w:pPr>
      <w:r>
        <w:rPr>
          <w:lang w:val="fr-CA"/>
        </w:rPr>
        <w:t>ROUND(value,num)</w:t>
      </w:r>
      <w:r>
        <w:rPr>
          <w:lang w:val="fr-CA"/>
        </w:rPr>
        <w:t>：保留</w:t>
      </w:r>
      <w:r>
        <w:rPr>
          <w:lang w:val="fr-CA"/>
        </w:rPr>
        <w:t>num</w:t>
      </w:r>
      <w:r>
        <w:rPr>
          <w:lang w:val="fr-CA"/>
        </w:rPr>
        <w:t>位小数</w:t>
      </w:r>
      <w:r>
        <w:rPr>
          <w:lang w:val="fr-CA"/>
        </w:rPr>
        <w:t>value</w:t>
      </w:r>
      <w:r>
        <w:rPr>
          <w:lang w:val="fr-CA"/>
        </w:rPr>
        <w:t>的四舍五入值，例：</w:t>
      </w:r>
      <w:r>
        <w:rPr>
          <w:lang w:val="fr-CA"/>
        </w:rPr>
        <w:t>FLOOR(2013.867,1)</w:t>
      </w:r>
      <w:r>
        <w:rPr>
          <w:lang w:val="fr-CA"/>
        </w:rPr>
        <w:t>，返回：</w:t>
      </w:r>
      <w:r>
        <w:rPr>
          <w:lang w:val="fr-CA"/>
        </w:rPr>
        <w:t>2013.9</w:t>
      </w:r>
    </w:p>
    <w:p w:rsidR="00323AAE" w:rsidRDefault="00323AAE" w:rsidP="00323AAE">
      <w:pPr>
        <w:numPr>
          <w:ilvl w:val="0"/>
          <w:numId w:val="13"/>
        </w:numPr>
        <w:spacing w:line="360" w:lineRule="auto"/>
        <w:rPr>
          <w:lang w:val="fr-CA"/>
        </w:rPr>
      </w:pPr>
      <w:r>
        <w:rPr>
          <w:lang w:val="fr-CA"/>
        </w:rPr>
        <w:t>RAND()</w:t>
      </w:r>
      <w:r>
        <w:rPr>
          <w:lang w:val="fr-CA"/>
        </w:rPr>
        <w:t>：返回随机数值</w:t>
      </w:r>
    </w:p>
    <w:p w:rsidR="00323AAE" w:rsidRDefault="00323AAE" w:rsidP="00323AAE">
      <w:pPr>
        <w:spacing w:line="360" w:lineRule="auto"/>
        <w:rPr>
          <w:lang w:val="fr-CA"/>
        </w:rPr>
      </w:pPr>
    </w:p>
    <w:p w:rsidR="00323AAE" w:rsidRDefault="00323AAE" w:rsidP="00323AAE">
      <w:pPr>
        <w:numPr>
          <w:ilvl w:val="0"/>
          <w:numId w:val="6"/>
        </w:numPr>
        <w:spacing w:line="360" w:lineRule="auto"/>
        <w:rPr>
          <w:b/>
          <w:lang w:val="fr-CA"/>
        </w:rPr>
      </w:pPr>
      <w:r>
        <w:rPr>
          <w:b/>
          <w:lang w:val="fr-CA"/>
        </w:rPr>
        <w:t>日期操作函数</w:t>
      </w:r>
    </w:p>
    <w:p w:rsidR="00323AAE" w:rsidRDefault="00323AAE" w:rsidP="00323AAE">
      <w:pPr>
        <w:numPr>
          <w:ilvl w:val="0"/>
          <w:numId w:val="13"/>
        </w:numPr>
        <w:spacing w:line="360" w:lineRule="auto"/>
        <w:rPr>
          <w:lang w:val="fr-CA"/>
        </w:rPr>
      </w:pPr>
      <w:r>
        <w:rPr>
          <w:lang w:val="fr-CA"/>
        </w:rPr>
        <w:t>获取当前时间函数：</w:t>
      </w:r>
      <w:r>
        <w:rPr>
          <w:lang w:val="fr-CA"/>
        </w:rPr>
        <w:t>NOW()</w:t>
      </w:r>
      <w:r>
        <w:t>、</w:t>
      </w:r>
      <w:r>
        <w:rPr>
          <w:lang w:val="fr-CA"/>
        </w:rPr>
        <w:t>CURDATE()</w:t>
      </w:r>
      <w:r>
        <w:rPr>
          <w:lang w:val="fr-CA"/>
        </w:rPr>
        <w:t>、</w:t>
      </w:r>
      <w:r>
        <w:rPr>
          <w:lang w:val="fr-CA"/>
        </w:rPr>
        <w:t>CURTIME()</w:t>
      </w:r>
    </w:p>
    <w:p w:rsidR="00323AAE" w:rsidRDefault="00323AAE" w:rsidP="00323AAE">
      <w:pPr>
        <w:spacing w:line="360" w:lineRule="auto"/>
        <w:rPr>
          <w:lang w:val="fr-CA"/>
        </w:rPr>
      </w:pPr>
      <w:r>
        <w:rPr>
          <w:lang w:val="fr-CA"/>
        </w:rPr>
        <w:t xml:space="preserve">    NOW()</w:t>
      </w:r>
      <w:r>
        <w:rPr>
          <w:lang w:val="fr-CA"/>
        </w:rPr>
        <w:t>函数精确到秒，</w:t>
      </w:r>
      <w:r>
        <w:rPr>
          <w:lang w:val="fr-CA"/>
        </w:rPr>
        <w:t xml:space="preserve">               </w:t>
      </w:r>
      <w:r>
        <w:rPr>
          <w:lang w:val="fr-CA"/>
        </w:rPr>
        <w:t>格式：</w:t>
      </w:r>
      <w:r>
        <w:rPr>
          <w:lang w:val="fr-CA"/>
        </w:rPr>
        <w:t>YYYY-MM-DD HH:MM:SS</w:t>
      </w:r>
    </w:p>
    <w:p w:rsidR="00323AAE" w:rsidRDefault="00323AAE" w:rsidP="00323AAE">
      <w:pPr>
        <w:spacing w:line="360" w:lineRule="auto"/>
        <w:rPr>
          <w:lang w:val="fr-CA"/>
        </w:rPr>
      </w:pPr>
      <w:r>
        <w:rPr>
          <w:lang w:val="fr-CA"/>
        </w:rPr>
        <w:lastRenderedPageBreak/>
        <w:t xml:space="preserve">    CURDATE()</w:t>
      </w:r>
      <w:r>
        <w:rPr>
          <w:lang w:val="fr-CA"/>
        </w:rPr>
        <w:t>函数精确到天，</w:t>
      </w:r>
      <w:r>
        <w:rPr>
          <w:lang w:val="fr-CA"/>
        </w:rPr>
        <w:t xml:space="preserve">           </w:t>
      </w:r>
      <w:r>
        <w:rPr>
          <w:lang w:val="fr-CA"/>
        </w:rPr>
        <w:t>格式：</w:t>
      </w:r>
      <w:r>
        <w:rPr>
          <w:lang w:val="fr-CA"/>
        </w:rPr>
        <w:t>YYYY-MM-DD</w:t>
      </w:r>
    </w:p>
    <w:p w:rsidR="00323AAE" w:rsidRDefault="00323AAE" w:rsidP="00323AAE">
      <w:pPr>
        <w:spacing w:line="360" w:lineRule="auto"/>
        <w:ind w:firstLine="420"/>
        <w:rPr>
          <w:lang w:val="fr-CA"/>
        </w:rPr>
      </w:pPr>
      <w:r>
        <w:rPr>
          <w:lang w:val="fr-CA"/>
        </w:rPr>
        <w:t>CURTIME()</w:t>
      </w:r>
      <w:r>
        <w:rPr>
          <w:lang w:val="fr-CA"/>
        </w:rPr>
        <w:t>函数</w:t>
      </w:r>
      <w:r>
        <w:t>提供小时、分钟、</w:t>
      </w:r>
      <w:r>
        <w:rPr>
          <w:lang w:val="fr-CA"/>
        </w:rPr>
        <w:t>秒，</w:t>
      </w:r>
      <w:r>
        <w:rPr>
          <w:lang w:val="fr-CA"/>
        </w:rPr>
        <w:t xml:space="preserve"> </w:t>
      </w:r>
      <w:r>
        <w:rPr>
          <w:lang w:val="fr-CA"/>
        </w:rPr>
        <w:t>格式：</w:t>
      </w:r>
      <w:r>
        <w:rPr>
          <w:lang w:val="fr-CA"/>
        </w:rPr>
        <w:t>HH:MM:SS</w:t>
      </w:r>
    </w:p>
    <w:p w:rsidR="00323AAE" w:rsidRDefault="00323AAE" w:rsidP="00323AAE">
      <w:pPr>
        <w:spacing w:line="360" w:lineRule="auto"/>
        <w:ind w:firstLine="420"/>
        <w:rPr>
          <w:lang w:val="fr-CA"/>
        </w:rPr>
      </w:pPr>
    </w:p>
    <w:p w:rsidR="00323AAE" w:rsidRDefault="00323AAE" w:rsidP="00323AAE">
      <w:pPr>
        <w:spacing w:line="360" w:lineRule="auto"/>
        <w:rPr>
          <w:b/>
        </w:rPr>
      </w:pPr>
      <w:r>
        <w:rPr>
          <w:rFonts w:hint="eastAsia"/>
          <w:b/>
        </w:rPr>
        <w:t>特别说明</w:t>
      </w:r>
      <w:r>
        <w:rPr>
          <w:b/>
        </w:rPr>
        <w:t>：</w:t>
      </w:r>
    </w:p>
    <w:p w:rsidR="00323AAE" w:rsidRDefault="00323AAE" w:rsidP="00323AAE">
      <w:pPr>
        <w:spacing w:line="360" w:lineRule="auto"/>
        <w:ind w:firstLine="420"/>
        <w:rPr>
          <w:b/>
          <w:bCs/>
          <w:lang w:val="fr-CA"/>
        </w:rPr>
      </w:pPr>
      <w:r>
        <w:t>从主</w:t>
      </w:r>
      <w:proofErr w:type="gramStart"/>
      <w:r>
        <w:t>备数据</w:t>
      </w:r>
      <w:proofErr w:type="gramEnd"/>
      <w:r>
        <w:t>异步复制的数据安全性角度出发，禁止使用</w:t>
      </w:r>
      <w:r>
        <w:t>SYSDATE()</w:t>
      </w:r>
      <w:r>
        <w:t>函数获取当前时间。</w:t>
      </w:r>
    </w:p>
    <w:p w:rsidR="00323AAE" w:rsidRDefault="00323AAE" w:rsidP="00323AAE">
      <w:pPr>
        <w:numPr>
          <w:ilvl w:val="0"/>
          <w:numId w:val="13"/>
        </w:numPr>
        <w:spacing w:line="360" w:lineRule="auto"/>
        <w:rPr>
          <w:lang w:val="fr-CA"/>
        </w:rPr>
      </w:pPr>
      <w:r>
        <w:rPr>
          <w:lang w:val="fr-CA"/>
        </w:rPr>
        <w:t>日期数值的加减函数</w:t>
      </w:r>
    </w:p>
    <w:p w:rsidR="00323AAE" w:rsidRDefault="00323AAE" w:rsidP="00323AAE">
      <w:pPr>
        <w:spacing w:line="360" w:lineRule="auto"/>
        <w:ind w:firstLineChars="200" w:firstLine="420"/>
      </w:pPr>
      <w:r>
        <w:t>DATE_</w:t>
      </w:r>
      <w:proofErr w:type="gramStart"/>
      <w:r>
        <w:t>ADD(</w:t>
      </w:r>
      <w:proofErr w:type="gramEnd"/>
      <w:r>
        <w:rPr>
          <w:i/>
          <w:iCs/>
        </w:rPr>
        <w:t>date</w:t>
      </w:r>
      <w:r>
        <w:t xml:space="preserve">,INTERVAL </w:t>
      </w:r>
      <w:r>
        <w:rPr>
          <w:i/>
          <w:iCs/>
        </w:rPr>
        <w:t>expr</w:t>
      </w:r>
      <w:r>
        <w:t xml:space="preserve"> </w:t>
      </w:r>
      <w:r>
        <w:rPr>
          <w:i/>
          <w:iCs/>
        </w:rPr>
        <w:t>type</w:t>
      </w:r>
      <w:r>
        <w:t>)</w:t>
      </w:r>
    </w:p>
    <w:p w:rsidR="00323AAE" w:rsidRDefault="00323AAE" w:rsidP="00323AAE">
      <w:pPr>
        <w:spacing w:line="360" w:lineRule="auto"/>
        <w:ind w:firstLineChars="200" w:firstLine="420"/>
      </w:pPr>
      <w:r>
        <w:t xml:space="preserve">DATE_ </w:t>
      </w:r>
      <w:proofErr w:type="gramStart"/>
      <w:r>
        <w:t>SUB(</w:t>
      </w:r>
      <w:proofErr w:type="gramEnd"/>
      <w:r>
        <w:rPr>
          <w:i/>
          <w:iCs/>
        </w:rPr>
        <w:t>date</w:t>
      </w:r>
      <w:r>
        <w:t xml:space="preserve">,INTERVAL </w:t>
      </w:r>
      <w:r>
        <w:rPr>
          <w:i/>
          <w:iCs/>
        </w:rPr>
        <w:t>expr</w:t>
      </w:r>
      <w:r>
        <w:t xml:space="preserve"> </w:t>
      </w:r>
      <w:r>
        <w:rPr>
          <w:i/>
          <w:iCs/>
        </w:rPr>
        <w:t>type</w:t>
      </w:r>
      <w:r>
        <w:t>)</w:t>
      </w:r>
    </w:p>
    <w:p w:rsidR="00323AAE" w:rsidRDefault="00323AAE" w:rsidP="00323AAE">
      <w:pPr>
        <w:spacing w:line="360" w:lineRule="auto"/>
        <w:ind w:firstLineChars="200" w:firstLine="420"/>
      </w:pPr>
      <w:r>
        <w:t>常用的几种</w:t>
      </w:r>
      <w:r>
        <w:t>type</w:t>
      </w:r>
      <w:r>
        <w:t>类型：</w:t>
      </w:r>
      <w:r>
        <w:t>YEAR</w:t>
      </w:r>
      <w:r>
        <w:t>、</w:t>
      </w:r>
      <w:r>
        <w:t>MONTH</w:t>
      </w:r>
      <w:r>
        <w:t>、</w:t>
      </w:r>
      <w:r>
        <w:t>DAY</w:t>
      </w:r>
      <w:r>
        <w:t>、</w:t>
      </w:r>
      <w:r>
        <w:t>HOUR</w:t>
      </w:r>
      <w:r>
        <w:t>、</w:t>
      </w:r>
      <w:r>
        <w:t>MINUTE</w:t>
      </w:r>
      <w:r>
        <w:t>，其中</w:t>
      </w:r>
      <w:r>
        <w:t>expr</w:t>
      </w:r>
      <w:r>
        <w:t>可以为正数或负数，我们在</w:t>
      </w:r>
      <w:proofErr w:type="gramStart"/>
      <w:r>
        <w:t>开过程</w:t>
      </w:r>
      <w:proofErr w:type="gramEnd"/>
      <w:r>
        <w:t>中，一般使用</w:t>
      </w:r>
      <w:r>
        <w:t>DATE_ADD()</w:t>
      </w:r>
      <w:r>
        <w:t>函数，若要做日期减去一个数字的方式，就使用负数。</w:t>
      </w:r>
    </w:p>
    <w:p w:rsidR="00323AAE" w:rsidRDefault="00323AAE" w:rsidP="00323AAE">
      <w:pPr>
        <w:spacing w:line="360" w:lineRule="auto"/>
        <w:ind w:firstLineChars="200" w:firstLine="420"/>
      </w:pPr>
    </w:p>
    <w:p w:rsidR="00323AAE" w:rsidRDefault="00323AAE" w:rsidP="00323AAE">
      <w:pPr>
        <w:spacing w:line="360" w:lineRule="auto"/>
        <w:ind w:firstLineChars="200" w:firstLine="420"/>
      </w:pPr>
      <w:r>
        <w:t>MySQL</w:t>
      </w:r>
      <w:r>
        <w:t>中不能像</w:t>
      </w:r>
      <w:r>
        <w:t>Oracle</w:t>
      </w:r>
      <w:r>
        <w:t>那样直接对时间类型进行加减运算，直接使用加减运算符不会得到符合预期的结果，需要使用函数进行运算。</w:t>
      </w:r>
    </w:p>
    <w:p w:rsidR="00323AAE" w:rsidRDefault="00323AAE" w:rsidP="00323AAE">
      <w:pPr>
        <w:spacing w:line="360" w:lineRule="auto"/>
      </w:pPr>
    </w:p>
    <w:p w:rsidR="00323AAE" w:rsidRDefault="00323AAE" w:rsidP="00323AAE">
      <w:pPr>
        <w:spacing w:line="360" w:lineRule="auto"/>
        <w:ind w:firstLine="420"/>
      </w:pPr>
      <w:r>
        <w:t>DATEDIFF(expr1,expr2)</w:t>
      </w:r>
      <w:r>
        <w:t>，是</w:t>
      </w:r>
      <w:r>
        <w:rPr>
          <w:lang w:val="fr-CA"/>
        </w:rPr>
        <w:t>返回</w:t>
      </w:r>
      <w:r>
        <w:t xml:space="preserve"> </w:t>
      </w:r>
      <w:r>
        <w:rPr>
          <w:lang w:val="fr-CA"/>
        </w:rPr>
        <w:t>开始日期</w:t>
      </w:r>
      <w:r>
        <w:t>expr1</w:t>
      </w:r>
      <w:r>
        <w:rPr>
          <w:lang w:val="fr-CA"/>
        </w:rPr>
        <w:t>与</w:t>
      </w:r>
      <w:r>
        <w:t xml:space="preserve">  </w:t>
      </w:r>
      <w:r>
        <w:rPr>
          <w:lang w:val="fr-CA"/>
        </w:rPr>
        <w:t>结束日期</w:t>
      </w:r>
      <w:r>
        <w:t>expr2</w:t>
      </w:r>
      <w:r>
        <w:rPr>
          <w:lang w:val="fr-CA"/>
        </w:rPr>
        <w:t>之间</w:t>
      </w:r>
      <w:r>
        <w:t>，</w:t>
      </w:r>
      <w:r>
        <w:rPr>
          <w:lang w:val="fr-CA"/>
        </w:rPr>
        <w:t>相差的天数</w:t>
      </w:r>
      <w:r>
        <w:t xml:space="preserve"> </w:t>
      </w:r>
      <w:r>
        <w:t>，</w:t>
      </w:r>
      <w:r>
        <w:rPr>
          <w:lang w:val="fr-CA"/>
        </w:rPr>
        <w:t>返回值为正数或负数。</w:t>
      </w:r>
    </w:p>
    <w:p w:rsidR="00323AAE" w:rsidRDefault="00323AAE" w:rsidP="00323AAE">
      <w:pPr>
        <w:spacing w:line="360" w:lineRule="auto"/>
      </w:pPr>
    </w:p>
    <w:p w:rsidR="00323AAE" w:rsidRDefault="00323AAE" w:rsidP="00323AAE">
      <w:pPr>
        <w:numPr>
          <w:ilvl w:val="0"/>
          <w:numId w:val="13"/>
        </w:numPr>
        <w:spacing w:line="360" w:lineRule="auto"/>
        <w:rPr>
          <w:lang w:val="fr-CA"/>
        </w:rPr>
      </w:pPr>
      <w:r>
        <w:rPr>
          <w:lang w:val="fr-CA"/>
        </w:rPr>
        <w:t>返回日期某部</w:t>
      </w:r>
      <w:proofErr w:type="gramStart"/>
      <w:r>
        <w:rPr>
          <w:lang w:val="fr-CA"/>
        </w:rPr>
        <w:t>分信息</w:t>
      </w:r>
      <w:proofErr w:type="gramEnd"/>
      <w:r>
        <w:rPr>
          <w:lang w:val="fr-CA"/>
        </w:rPr>
        <w:t>的函数</w:t>
      </w:r>
    </w:p>
    <w:p w:rsidR="00323AAE" w:rsidRDefault="00323AAE" w:rsidP="00323AAE">
      <w:pPr>
        <w:spacing w:line="360" w:lineRule="auto"/>
        <w:rPr>
          <w:lang w:val="fr-CA"/>
        </w:rPr>
      </w:pPr>
      <w:r>
        <w:rPr>
          <w:lang w:val="fr-CA"/>
        </w:rPr>
        <w:t xml:space="preserve">YEAR(expr1)  </w:t>
      </w:r>
      <w:r>
        <w:rPr>
          <w:lang w:val="fr-CA"/>
        </w:rPr>
        <w:t>返回日期</w:t>
      </w:r>
      <w:r>
        <w:rPr>
          <w:lang w:val="fr-CA"/>
        </w:rPr>
        <w:t>expr1</w:t>
      </w:r>
      <w:r>
        <w:rPr>
          <w:lang w:val="fr-CA"/>
        </w:rPr>
        <w:t>部分的年份；</w:t>
      </w:r>
      <w:r>
        <w:rPr>
          <w:lang w:val="fr-CA"/>
        </w:rPr>
        <w:t xml:space="preserve"> </w:t>
      </w:r>
    </w:p>
    <w:p w:rsidR="00323AAE" w:rsidRDefault="00323AAE" w:rsidP="00323AAE">
      <w:pPr>
        <w:spacing w:line="360" w:lineRule="auto"/>
        <w:rPr>
          <w:lang w:val="fr-CA"/>
        </w:rPr>
      </w:pPr>
      <w:r>
        <w:rPr>
          <w:lang w:val="fr-CA"/>
        </w:rPr>
        <w:t xml:space="preserve">MONTH(expr1) </w:t>
      </w:r>
      <w:r>
        <w:rPr>
          <w:lang w:val="fr-CA"/>
        </w:rPr>
        <w:t>返回日期</w:t>
      </w:r>
      <w:r>
        <w:rPr>
          <w:lang w:val="fr-CA"/>
        </w:rPr>
        <w:t>expr1</w:t>
      </w:r>
      <w:r>
        <w:rPr>
          <w:lang w:val="fr-CA"/>
        </w:rPr>
        <w:t>部分的月份；</w:t>
      </w:r>
    </w:p>
    <w:p w:rsidR="00323AAE" w:rsidRDefault="00323AAE" w:rsidP="00323AAE">
      <w:pPr>
        <w:spacing w:line="360" w:lineRule="auto"/>
        <w:rPr>
          <w:lang w:val="fr-CA"/>
        </w:rPr>
      </w:pPr>
      <w:r>
        <w:rPr>
          <w:lang w:val="fr-CA"/>
        </w:rPr>
        <w:t>DAY(expr1)</w:t>
      </w:r>
      <w:r>
        <w:rPr>
          <w:lang w:val="fr-CA"/>
        </w:rPr>
        <w:t>返回</w:t>
      </w:r>
      <w:r>
        <w:rPr>
          <w:lang w:val="fr-CA"/>
        </w:rPr>
        <w:t>expr1</w:t>
      </w:r>
      <w:r>
        <w:rPr>
          <w:lang w:val="fr-CA"/>
        </w:rPr>
        <w:t>部分的天数；</w:t>
      </w:r>
    </w:p>
    <w:p w:rsidR="00323AAE" w:rsidRDefault="00323AAE" w:rsidP="00323AAE">
      <w:pPr>
        <w:spacing w:line="360" w:lineRule="auto"/>
        <w:rPr>
          <w:lang w:val="fr-CA"/>
        </w:rPr>
      </w:pPr>
      <w:r>
        <w:rPr>
          <w:lang w:val="fr-CA"/>
        </w:rPr>
        <w:t>WEEKDAY(expr1)</w:t>
      </w:r>
      <w:r>
        <w:rPr>
          <w:lang w:val="fr-CA"/>
        </w:rPr>
        <w:t>返回</w:t>
      </w:r>
      <w:r>
        <w:rPr>
          <w:lang w:val="fr-CA"/>
        </w:rPr>
        <w:t>expr1</w:t>
      </w:r>
      <w:r>
        <w:rPr>
          <w:lang w:val="fr-CA"/>
        </w:rPr>
        <w:t>对应的星期数字，</w:t>
      </w:r>
      <w:r>
        <w:rPr>
          <w:lang w:val="fr-CA"/>
        </w:rPr>
        <w:t>0</w:t>
      </w:r>
      <w:r>
        <w:rPr>
          <w:lang w:val="fr-CA"/>
        </w:rPr>
        <w:t>表示星期一，</w:t>
      </w:r>
      <w:r>
        <w:rPr>
          <w:lang w:val="fr-CA"/>
        </w:rPr>
        <w:t>1</w:t>
      </w:r>
      <w:r>
        <w:rPr>
          <w:lang w:val="fr-CA"/>
        </w:rPr>
        <w:t>表示星期二，其他依次类推；</w:t>
      </w:r>
    </w:p>
    <w:p w:rsidR="00323AAE" w:rsidRDefault="00323AAE" w:rsidP="00323AAE">
      <w:pPr>
        <w:spacing w:line="360" w:lineRule="auto"/>
        <w:rPr>
          <w:lang w:val="fr-CA"/>
        </w:rPr>
      </w:pPr>
    </w:p>
    <w:p w:rsidR="00323AAE" w:rsidRDefault="00323AAE" w:rsidP="00323AAE">
      <w:pPr>
        <w:numPr>
          <w:ilvl w:val="0"/>
          <w:numId w:val="6"/>
        </w:numPr>
        <w:spacing w:line="360" w:lineRule="auto"/>
        <w:rPr>
          <w:b/>
          <w:lang w:val="fr-CA"/>
        </w:rPr>
      </w:pPr>
      <w:r>
        <w:rPr>
          <w:b/>
          <w:lang w:val="fr-CA"/>
        </w:rPr>
        <w:t>类型转换函数</w:t>
      </w:r>
    </w:p>
    <w:p w:rsidR="00323AAE" w:rsidRDefault="00323AAE" w:rsidP="00323AAE">
      <w:pPr>
        <w:numPr>
          <w:ilvl w:val="0"/>
          <w:numId w:val="13"/>
        </w:numPr>
        <w:spacing w:line="360" w:lineRule="auto"/>
        <w:rPr>
          <w:lang w:val="fr-CA"/>
        </w:rPr>
      </w:pPr>
      <w:r>
        <w:rPr>
          <w:lang w:val="fr-CA"/>
        </w:rPr>
        <w:t>日期类型格式转换</w:t>
      </w:r>
    </w:p>
    <w:p w:rsidR="00323AAE" w:rsidRDefault="00323AAE" w:rsidP="00323AAE">
      <w:pPr>
        <w:spacing w:line="360" w:lineRule="auto"/>
        <w:rPr>
          <w:lang w:val="fr-CA"/>
        </w:rPr>
      </w:pPr>
      <w:r>
        <w:rPr>
          <w:lang w:val="fr-CA"/>
        </w:rPr>
        <w:t>字符串转换成日期方式，</w:t>
      </w:r>
      <w:r>
        <w:rPr>
          <w:lang w:val="fr-CA"/>
        </w:rPr>
        <w:t>DATE_FORMAT()</w:t>
      </w:r>
      <w:r>
        <w:rPr>
          <w:lang w:val="fr-CA"/>
        </w:rPr>
        <w:t>或</w:t>
      </w:r>
      <w:r>
        <w:rPr>
          <w:lang w:val="fr-CA"/>
        </w:rPr>
        <w:t>STR_TO_DATE()</w:t>
      </w:r>
      <w:r>
        <w:rPr>
          <w:lang w:val="fr-CA"/>
        </w:rPr>
        <w:t>，两个函数的格式如下：</w:t>
      </w:r>
    </w:p>
    <w:p w:rsidR="00323AAE" w:rsidRDefault="00323AAE" w:rsidP="00323AAE">
      <w:pPr>
        <w:spacing w:line="360" w:lineRule="auto"/>
        <w:rPr>
          <w:lang w:val="fr-CA"/>
        </w:rPr>
      </w:pPr>
      <w:r>
        <w:rPr>
          <w:lang w:val="fr-CA"/>
        </w:rPr>
        <w:t>DATE_FORMAT(expr1,format)</w:t>
      </w:r>
    </w:p>
    <w:p w:rsidR="00323AAE" w:rsidRDefault="00323AAE" w:rsidP="00323AAE">
      <w:pPr>
        <w:spacing w:line="360" w:lineRule="auto"/>
        <w:rPr>
          <w:lang w:val="fr-CA"/>
        </w:rPr>
      </w:pPr>
      <w:r>
        <w:rPr>
          <w:lang w:val="fr-CA"/>
        </w:rPr>
        <w:t>STR_TO_DATE(expr1, format)</w:t>
      </w:r>
    </w:p>
    <w:p w:rsidR="00323AAE" w:rsidRDefault="00323AAE" w:rsidP="00323AAE">
      <w:pPr>
        <w:spacing w:line="360" w:lineRule="auto"/>
        <w:rPr>
          <w:lang w:val="fr-CA"/>
        </w:rPr>
      </w:pPr>
    </w:p>
    <w:p w:rsidR="00323AAE" w:rsidRDefault="00323AAE" w:rsidP="00323AAE">
      <w:pPr>
        <w:spacing w:line="360" w:lineRule="auto"/>
        <w:rPr>
          <w:b/>
          <w:lang w:val="fr-CA"/>
        </w:rPr>
      </w:pPr>
      <w:r>
        <w:rPr>
          <w:rFonts w:hint="eastAsia"/>
          <w:b/>
          <w:lang w:val="fr-CA"/>
        </w:rPr>
        <w:lastRenderedPageBreak/>
        <w:t>特别说明</w:t>
      </w:r>
      <w:r>
        <w:rPr>
          <w:b/>
          <w:lang w:val="fr-CA"/>
        </w:rPr>
        <w:t>：</w:t>
      </w:r>
    </w:p>
    <w:p w:rsidR="00323AAE" w:rsidRDefault="00323AAE" w:rsidP="00323AAE">
      <w:pPr>
        <w:numPr>
          <w:ilvl w:val="0"/>
          <w:numId w:val="15"/>
        </w:numPr>
        <w:tabs>
          <w:tab w:val="left" w:pos="420"/>
        </w:tabs>
        <w:spacing w:line="360" w:lineRule="auto"/>
        <w:rPr>
          <w:lang w:val="fr-CA"/>
        </w:rPr>
      </w:pPr>
      <w:r>
        <w:rPr>
          <w:lang w:val="fr-CA"/>
        </w:rPr>
        <w:t>STR_TO_DATE()</w:t>
      </w:r>
      <w:r>
        <w:rPr>
          <w:lang w:val="fr-CA"/>
        </w:rPr>
        <w:t>是为兼容</w:t>
      </w:r>
      <w:r>
        <w:rPr>
          <w:lang w:val="fr-CA"/>
        </w:rPr>
        <w:t>Oracle</w:t>
      </w:r>
      <w:r>
        <w:rPr>
          <w:lang w:val="fr-CA"/>
        </w:rPr>
        <w:t>数据库对应函数。</w:t>
      </w:r>
    </w:p>
    <w:p w:rsidR="00323AAE" w:rsidRDefault="00323AAE" w:rsidP="00323AAE">
      <w:pPr>
        <w:spacing w:line="360" w:lineRule="auto"/>
        <w:rPr>
          <w:lang w:val="fr-CA"/>
        </w:rPr>
      </w:pPr>
      <w:r>
        <w:rPr>
          <w:lang w:val="fr-CA"/>
        </w:rPr>
        <w:t>常用的日期格式</w:t>
      </w:r>
      <w:r>
        <w:rPr>
          <w:lang w:val="fr-CA"/>
        </w:rPr>
        <w:t xml:space="preserve">YYYY-MM-DD HH:MM:SS </w:t>
      </w:r>
      <w:r>
        <w:rPr>
          <w:lang w:val="fr-CA"/>
        </w:rPr>
        <w:t>对应的</w:t>
      </w:r>
      <w:r>
        <w:rPr>
          <w:lang w:val="fr-CA"/>
        </w:rPr>
        <w:t>FORMAT</w:t>
      </w:r>
      <w:r>
        <w:rPr>
          <w:lang w:val="fr-CA"/>
        </w:rPr>
        <w:t>为：</w:t>
      </w:r>
      <w:r>
        <w:rPr>
          <w:lang w:val="fr-CA"/>
        </w:rPr>
        <w:t>%Y-%m-%d %H:%i:%S</w:t>
      </w:r>
      <w:r>
        <w:rPr>
          <w:lang w:val="fr-CA"/>
        </w:rPr>
        <w:t>。</w:t>
      </w:r>
    </w:p>
    <w:p w:rsidR="00323AAE" w:rsidRDefault="00323AAE" w:rsidP="00323AAE">
      <w:pPr>
        <w:spacing w:line="360" w:lineRule="auto"/>
        <w:rPr>
          <w:lang w:val="fr-CA"/>
        </w:rPr>
      </w:pPr>
    </w:p>
    <w:p w:rsidR="00323AAE" w:rsidRDefault="00323AAE" w:rsidP="00323AAE">
      <w:pPr>
        <w:numPr>
          <w:ilvl w:val="0"/>
          <w:numId w:val="13"/>
        </w:numPr>
        <w:spacing w:line="360" w:lineRule="auto"/>
        <w:rPr>
          <w:lang w:val="fr-CA"/>
        </w:rPr>
      </w:pPr>
      <w:r>
        <w:rPr>
          <w:lang w:val="fr-CA"/>
        </w:rPr>
        <w:t>通用类型转换函数</w:t>
      </w:r>
    </w:p>
    <w:p w:rsidR="00323AAE" w:rsidRDefault="00323AAE" w:rsidP="00323AAE">
      <w:pPr>
        <w:spacing w:line="360" w:lineRule="auto"/>
      </w:pPr>
      <w:r>
        <w:t>CAST(</w:t>
      </w:r>
      <w:r>
        <w:rPr>
          <w:i/>
          <w:iCs/>
        </w:rPr>
        <w:t>expr</w:t>
      </w:r>
      <w:r>
        <w:t xml:space="preserve"> AS </w:t>
      </w:r>
      <w:r>
        <w:rPr>
          <w:i/>
          <w:iCs/>
        </w:rPr>
        <w:t>type</w:t>
      </w:r>
      <w:r>
        <w:t xml:space="preserve">)   </w:t>
      </w:r>
      <w:r>
        <w:t>则是把</w:t>
      </w:r>
      <w:r>
        <w:t>expr</w:t>
      </w:r>
      <w:r>
        <w:t>数字或字符串</w:t>
      </w:r>
      <w:r>
        <w:t xml:space="preserve"> </w:t>
      </w:r>
      <w:r>
        <w:t>转换为</w:t>
      </w:r>
      <w:r>
        <w:t>type</w:t>
      </w:r>
      <w:r>
        <w:t>类型；</w:t>
      </w:r>
    </w:p>
    <w:p w:rsidR="00323AAE" w:rsidRDefault="00323AAE" w:rsidP="00323AAE">
      <w:pPr>
        <w:spacing w:line="360" w:lineRule="auto"/>
      </w:pPr>
      <w:r>
        <w:t>CONVERT(</w:t>
      </w:r>
      <w:r>
        <w:rPr>
          <w:i/>
          <w:iCs/>
        </w:rPr>
        <w:t>expr</w:t>
      </w:r>
      <w:r>
        <w:t>,</w:t>
      </w:r>
      <w:r>
        <w:rPr>
          <w:i/>
          <w:iCs/>
        </w:rPr>
        <w:t>type</w:t>
      </w:r>
      <w:r>
        <w:t xml:space="preserve">)  </w:t>
      </w:r>
      <w:r>
        <w:t>则是把</w:t>
      </w:r>
      <w:r>
        <w:t>expr</w:t>
      </w:r>
      <w:r>
        <w:t>数字或字符串</w:t>
      </w:r>
      <w:r>
        <w:t xml:space="preserve"> </w:t>
      </w:r>
      <w:r>
        <w:t>转换为</w:t>
      </w:r>
      <w:r>
        <w:t>type</w:t>
      </w:r>
      <w:r>
        <w:t>类型；</w:t>
      </w:r>
    </w:p>
    <w:p w:rsidR="00323AAE" w:rsidRDefault="00323AAE" w:rsidP="00323AAE">
      <w:pPr>
        <w:spacing w:line="360" w:lineRule="auto"/>
      </w:pPr>
      <w:r>
        <w:t xml:space="preserve">CONVERT(expr USING transcoding_name) </w:t>
      </w:r>
      <w:r>
        <w:t>则是转换字符串或字段的字符集编码；</w:t>
      </w:r>
    </w:p>
    <w:p w:rsidR="00323AAE" w:rsidRDefault="00323AAE" w:rsidP="00323AAE">
      <w:pPr>
        <w:spacing w:line="360" w:lineRule="auto"/>
      </w:pPr>
    </w:p>
    <w:p w:rsidR="00323AAE" w:rsidRDefault="00323AAE" w:rsidP="00323AAE">
      <w:pPr>
        <w:numPr>
          <w:ilvl w:val="0"/>
          <w:numId w:val="13"/>
        </w:numPr>
        <w:spacing w:line="360" w:lineRule="auto"/>
      </w:pPr>
      <w:r>
        <w:t>日期整型转换函数</w:t>
      </w:r>
    </w:p>
    <w:p w:rsidR="00323AAE" w:rsidRDefault="00323AAE" w:rsidP="00323AAE">
      <w:pPr>
        <w:spacing w:line="360" w:lineRule="auto"/>
        <w:jc w:val="left"/>
      </w:pPr>
      <w:r>
        <w:t xml:space="preserve">UNIX_TIMESTAMP(date_string) </w:t>
      </w:r>
      <w:r>
        <w:t>则是将字符串格式表达的日期转换成</w:t>
      </w:r>
      <w:r>
        <w:t>INT</w:t>
      </w:r>
      <w:r>
        <w:t>无符号类型的整型数值，例如：</w:t>
      </w:r>
    </w:p>
    <w:p w:rsidR="00323AAE" w:rsidRDefault="00323AAE" w:rsidP="00323AAE">
      <w:pPr>
        <w:spacing w:line="360" w:lineRule="auto"/>
        <w:jc w:val="left"/>
      </w:pPr>
      <w:r>
        <w:rPr>
          <w:noProof/>
        </w:rPr>
        <w:drawing>
          <wp:inline distT="0" distB="0" distL="0" distR="0">
            <wp:extent cx="5267325" cy="1304925"/>
            <wp:effectExtent l="0" t="0" r="9525"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304925"/>
                    </a:xfrm>
                    <a:prstGeom prst="rect">
                      <a:avLst/>
                    </a:prstGeom>
                    <a:noFill/>
                    <a:ln>
                      <a:noFill/>
                    </a:ln>
                  </pic:spPr>
                </pic:pic>
              </a:graphicData>
            </a:graphic>
          </wp:inline>
        </w:drawing>
      </w:r>
    </w:p>
    <w:p w:rsidR="00323AAE" w:rsidRDefault="00323AAE" w:rsidP="00323AAE">
      <w:pPr>
        <w:spacing w:line="360" w:lineRule="auto"/>
      </w:pPr>
      <w:r>
        <w:t xml:space="preserve">FROM_UNIXTIME(int_value) </w:t>
      </w:r>
      <w:r>
        <w:t>则是将用整型数值表达的日期转换成字符串格式的日期，例如：</w:t>
      </w:r>
    </w:p>
    <w:p w:rsidR="00323AAE" w:rsidRDefault="00323AAE" w:rsidP="00323AAE">
      <w:pPr>
        <w:spacing w:line="360" w:lineRule="auto"/>
      </w:pPr>
      <w:r>
        <w:rPr>
          <w:noProof/>
        </w:rPr>
        <w:drawing>
          <wp:inline distT="0" distB="0" distL="0" distR="0">
            <wp:extent cx="5267325" cy="1476375"/>
            <wp:effectExtent l="0" t="0" r="9525" b="9525"/>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476375"/>
                    </a:xfrm>
                    <a:prstGeom prst="rect">
                      <a:avLst/>
                    </a:prstGeom>
                    <a:noFill/>
                    <a:ln>
                      <a:noFill/>
                    </a:ln>
                  </pic:spPr>
                </pic:pic>
              </a:graphicData>
            </a:graphic>
          </wp:inline>
        </w:drawing>
      </w:r>
    </w:p>
    <w:p w:rsidR="00323AAE" w:rsidRDefault="00323AAE" w:rsidP="00323AAE">
      <w:pPr>
        <w:spacing w:line="360" w:lineRule="auto"/>
      </w:pPr>
    </w:p>
    <w:p w:rsidR="00323AAE" w:rsidRDefault="00323AAE" w:rsidP="00323AAE">
      <w:pPr>
        <w:numPr>
          <w:ilvl w:val="0"/>
          <w:numId w:val="13"/>
        </w:numPr>
        <w:spacing w:line="360" w:lineRule="auto"/>
      </w:pPr>
      <w:r>
        <w:t>IP</w:t>
      </w:r>
      <w:r>
        <w:rPr>
          <w:lang w:val="fr-CA"/>
        </w:rPr>
        <w:t>地址</w:t>
      </w:r>
      <w:r>
        <w:t>转换</w:t>
      </w:r>
    </w:p>
    <w:p w:rsidR="00323AAE" w:rsidRDefault="00323AAE" w:rsidP="00323AAE">
      <w:pPr>
        <w:spacing w:line="360" w:lineRule="auto"/>
      </w:pPr>
      <w:r>
        <w:t>可以使用</w:t>
      </w:r>
      <w:r>
        <w:t>INET_ATON()</w:t>
      </w:r>
      <w:r>
        <w:t>、</w:t>
      </w:r>
      <w:r>
        <w:t>INET_NTOA()</w:t>
      </w:r>
      <w:r>
        <w:t>、</w:t>
      </w:r>
      <w:r>
        <w:t>INET6_ATON()</w:t>
      </w:r>
      <w:r>
        <w:t>、</w:t>
      </w:r>
      <w:r>
        <w:t>INET6_NTOA()</w:t>
      </w:r>
      <w:r>
        <w:t>实现</w:t>
      </w:r>
      <w:r>
        <w:t>IP</w:t>
      </w:r>
      <w:r>
        <w:t>地址和</w:t>
      </w:r>
      <w:proofErr w:type="gramStart"/>
      <w:r>
        <w:t>整型值</w:t>
      </w:r>
      <w:proofErr w:type="gramEnd"/>
      <w:r>
        <w:t>之间的转换。</w:t>
      </w:r>
    </w:p>
    <w:p w:rsidR="00323AAE" w:rsidRDefault="00323AAE" w:rsidP="00323AAE">
      <w:pPr>
        <w:spacing w:line="360" w:lineRule="auto"/>
      </w:pPr>
    </w:p>
    <w:p w:rsidR="00323AAE" w:rsidRDefault="00323AAE" w:rsidP="00323AAE">
      <w:pPr>
        <w:numPr>
          <w:ilvl w:val="0"/>
          <w:numId w:val="13"/>
        </w:numPr>
        <w:spacing w:line="360" w:lineRule="auto"/>
      </w:pPr>
      <w:bookmarkStart w:id="24" w:name="隐式转换规则"/>
      <w:r>
        <w:t>隐式</w:t>
      </w:r>
      <w:r>
        <w:rPr>
          <w:lang w:val="fr-CA"/>
        </w:rPr>
        <w:t>转换</w:t>
      </w:r>
      <w:r>
        <w:rPr>
          <w:rFonts w:hint="eastAsia"/>
          <w:lang w:val="fr-CA"/>
        </w:rPr>
        <w:t>规则</w:t>
      </w:r>
    </w:p>
    <w:bookmarkEnd w:id="24"/>
    <w:p w:rsidR="00323AAE" w:rsidRDefault="00323AAE" w:rsidP="00323AAE">
      <w:pPr>
        <w:spacing w:line="360" w:lineRule="auto"/>
      </w:pPr>
      <w:r>
        <w:t>在不同类型的列之间发生比较或运算时，</w:t>
      </w:r>
      <w:r>
        <w:t>MySQL</w:t>
      </w:r>
      <w:r>
        <w:t>遵循如下规则：</w:t>
      </w:r>
    </w:p>
    <w:p w:rsidR="00323AAE" w:rsidRDefault="00323AAE" w:rsidP="00323AAE">
      <w:pPr>
        <w:numPr>
          <w:ilvl w:val="0"/>
          <w:numId w:val="16"/>
        </w:numPr>
        <w:spacing w:line="360" w:lineRule="auto"/>
      </w:pPr>
      <w:r>
        <w:lastRenderedPageBreak/>
        <w:t>NULL</w:t>
      </w:r>
      <w:r>
        <w:t>和</w:t>
      </w:r>
      <w:r>
        <w:t>NULL</w:t>
      </w:r>
      <w:r>
        <w:t>比较不转换；</w:t>
      </w:r>
    </w:p>
    <w:p w:rsidR="00323AAE" w:rsidRDefault="00323AAE" w:rsidP="00323AAE">
      <w:pPr>
        <w:numPr>
          <w:ilvl w:val="0"/>
          <w:numId w:val="16"/>
        </w:numPr>
        <w:spacing w:line="360" w:lineRule="auto"/>
      </w:pPr>
      <w:r>
        <w:t>字符串和不同的字符串比较，则使用字符串比较；</w:t>
      </w:r>
    </w:p>
    <w:p w:rsidR="00323AAE" w:rsidRDefault="00323AAE" w:rsidP="00323AAE">
      <w:pPr>
        <w:numPr>
          <w:ilvl w:val="0"/>
          <w:numId w:val="16"/>
        </w:numPr>
        <w:spacing w:line="360" w:lineRule="auto"/>
      </w:pPr>
      <w:r>
        <w:t>整型和不同的整型比较，则使用整型比较；</w:t>
      </w:r>
    </w:p>
    <w:p w:rsidR="00323AAE" w:rsidRDefault="00323AAE" w:rsidP="00323AAE">
      <w:pPr>
        <w:numPr>
          <w:ilvl w:val="0"/>
          <w:numId w:val="16"/>
        </w:numPr>
        <w:spacing w:line="360" w:lineRule="auto"/>
      </w:pPr>
      <w:r>
        <w:t>十六进制值和整型以外的类型比较时十六进制值视为二进制字符串；</w:t>
      </w:r>
    </w:p>
    <w:p w:rsidR="00323AAE" w:rsidRDefault="00323AAE" w:rsidP="00323AAE">
      <w:pPr>
        <w:numPr>
          <w:ilvl w:val="0"/>
          <w:numId w:val="16"/>
        </w:numPr>
        <w:spacing w:line="360" w:lineRule="auto"/>
      </w:pPr>
      <w:r>
        <w:t>时间类型和字符串常量比较时，字符串转换为时间类型进行比较；</w:t>
      </w:r>
    </w:p>
    <w:p w:rsidR="00323AAE" w:rsidRDefault="00323AAE" w:rsidP="00323AAE">
      <w:pPr>
        <w:numPr>
          <w:ilvl w:val="0"/>
          <w:numId w:val="16"/>
        </w:numPr>
        <w:spacing w:line="360" w:lineRule="auto"/>
      </w:pPr>
      <w:r>
        <w:t>DECIMAL</w:t>
      </w:r>
      <w:r>
        <w:t>类型的比较方式取决于另一个值的类型，如果是整型，则使用</w:t>
      </w:r>
      <w:r>
        <w:t>DECIMAL</w:t>
      </w:r>
      <w:r>
        <w:t>比较；如果是浮点型，则使用浮点类型比较。其它情况，使用浮点比较；</w:t>
      </w:r>
    </w:p>
    <w:p w:rsidR="00323AAE" w:rsidRDefault="00323AAE" w:rsidP="00323AAE">
      <w:pPr>
        <w:spacing w:line="360" w:lineRule="auto"/>
      </w:pPr>
    </w:p>
    <w:p w:rsidR="00323AAE" w:rsidRDefault="00323AAE" w:rsidP="00323AAE">
      <w:pPr>
        <w:numPr>
          <w:ilvl w:val="0"/>
          <w:numId w:val="6"/>
        </w:numPr>
        <w:spacing w:line="360" w:lineRule="auto"/>
        <w:rPr>
          <w:b/>
          <w:lang w:val="fr-CA"/>
        </w:rPr>
      </w:pPr>
      <w:r>
        <w:t>特殊函数</w:t>
      </w:r>
    </w:p>
    <w:p w:rsidR="00323AAE" w:rsidRDefault="00323AAE" w:rsidP="00323AAE">
      <w:pPr>
        <w:numPr>
          <w:ilvl w:val="0"/>
          <w:numId w:val="5"/>
        </w:numPr>
        <w:spacing w:line="360" w:lineRule="auto"/>
      </w:pPr>
      <w:r>
        <w:t>SYSDATE()</w:t>
      </w:r>
    </w:p>
    <w:p w:rsidR="00323AAE" w:rsidRDefault="00323AAE" w:rsidP="00323AAE">
      <w:pPr>
        <w:spacing w:line="360" w:lineRule="auto"/>
      </w:pPr>
      <w:r>
        <w:t>原意为获取调用函数时刻的时间，通常在标准化的</w:t>
      </w:r>
      <w:r>
        <w:t>MySQL</w:t>
      </w:r>
      <w:r>
        <w:t>配置中，会将其修改为</w:t>
      </w:r>
      <w:r>
        <w:t>NOW()</w:t>
      </w:r>
      <w:r>
        <w:t>的同义词，为</w:t>
      </w:r>
      <w:r>
        <w:t>SQL</w:t>
      </w:r>
      <w:r>
        <w:t>语句开始执行的时间。从而规避</w:t>
      </w:r>
      <w:r>
        <w:t>SYSDATE</w:t>
      </w:r>
      <w:r>
        <w:t>带来的复制问题与</w:t>
      </w:r>
      <w:r>
        <w:t>sysdate-is-now</w:t>
      </w:r>
      <w:r>
        <w:t>参数带来的行为改变导致的潜在的配置不一致风险两个角度考虑，故建议禁止使用函数</w:t>
      </w:r>
      <w:r>
        <w:t>SYSDATE()</w:t>
      </w:r>
      <w:r>
        <w:t>。</w:t>
      </w:r>
    </w:p>
    <w:p w:rsidR="00323AAE" w:rsidRDefault="00323AAE" w:rsidP="00323AAE">
      <w:pPr>
        <w:spacing w:line="360" w:lineRule="auto"/>
      </w:pPr>
    </w:p>
    <w:p w:rsidR="00323AAE" w:rsidRDefault="00323AAE" w:rsidP="00323AAE">
      <w:pPr>
        <w:numPr>
          <w:ilvl w:val="0"/>
          <w:numId w:val="5"/>
        </w:numPr>
        <w:spacing w:line="360" w:lineRule="auto"/>
      </w:pPr>
      <w:bookmarkStart w:id="25" w:name="LAST_INSERT_ID"/>
      <w:r>
        <w:t>LAST_INSERT_ID</w:t>
      </w:r>
      <w:bookmarkEnd w:id="25"/>
      <w:r>
        <w:t>()</w:t>
      </w:r>
    </w:p>
    <w:p w:rsidR="00323AAE" w:rsidRDefault="00323AAE" w:rsidP="00323AAE">
      <w:pPr>
        <w:spacing w:line="360" w:lineRule="auto"/>
      </w:pPr>
      <w:r>
        <w:t>获取最近成功插入带自增长的表的数据行的自增长</w:t>
      </w:r>
      <w:r>
        <w:t>ID</w:t>
      </w:r>
      <w:r>
        <w:t>值，对于需要查询刚刚</w:t>
      </w:r>
      <w:r>
        <w:t>INSERT</w:t>
      </w:r>
      <w:r>
        <w:t>的记录的</w:t>
      </w:r>
      <w:r>
        <w:t>ID</w:t>
      </w:r>
      <w:r>
        <w:t>的场景，</w:t>
      </w:r>
      <w:proofErr w:type="gramStart"/>
      <w:r>
        <w:t>例如外键约束</w:t>
      </w:r>
      <w:proofErr w:type="gramEnd"/>
      <w:r>
        <w:t>的需要等等，可以考虑使用此函数。多行</w:t>
      </w:r>
      <w:r>
        <w:t>INSERT</w:t>
      </w:r>
      <w:r>
        <w:t>时，返回的是第一行获取到的自增长</w:t>
      </w:r>
      <w:r>
        <w:t>ID</w:t>
      </w:r>
      <w:r>
        <w:t>值，这种情况不推荐使用此方法获取</w:t>
      </w:r>
      <w:r>
        <w:t>ID</w:t>
      </w:r>
      <w:r>
        <w:t>。由于使用连接池时，不同的事务可能获取到不同的数据库连接，对该函数的查询应当保证在同一事务内进行。</w:t>
      </w:r>
    </w:p>
    <w:p w:rsidR="00323AAE" w:rsidRDefault="00323AAE" w:rsidP="00323AAE">
      <w:pPr>
        <w:spacing w:line="360" w:lineRule="auto"/>
      </w:pPr>
    </w:p>
    <w:p w:rsidR="00323AAE" w:rsidRDefault="00323AAE" w:rsidP="00323AAE">
      <w:pPr>
        <w:numPr>
          <w:ilvl w:val="0"/>
          <w:numId w:val="5"/>
        </w:numPr>
        <w:spacing w:line="360" w:lineRule="auto"/>
      </w:pPr>
      <w:bookmarkStart w:id="26" w:name="SLEEPBENCHMARK"/>
      <w:r>
        <w:t>SLEEP()</w:t>
      </w:r>
      <w:r>
        <w:t>、</w:t>
      </w:r>
      <w:r>
        <w:t>BENCHMARK()</w:t>
      </w:r>
    </w:p>
    <w:bookmarkEnd w:id="26"/>
    <w:p w:rsidR="00323AAE" w:rsidRDefault="00323AAE" w:rsidP="00323AAE">
      <w:pPr>
        <w:spacing w:line="360" w:lineRule="auto"/>
      </w:pPr>
      <w:r>
        <w:t>应用程序中要禁止使用此类函数，及防</w:t>
      </w:r>
      <w:r>
        <w:t>SQL</w:t>
      </w:r>
      <w:r>
        <w:t>注入方式对待。</w:t>
      </w:r>
    </w:p>
    <w:p w:rsidR="006E2B0D" w:rsidRDefault="006E2B0D" w:rsidP="006E2B0D">
      <w:pPr>
        <w:spacing w:line="360" w:lineRule="auto"/>
      </w:pPr>
      <w:r>
        <w:rPr>
          <w:rFonts w:hint="eastAsia"/>
        </w:rPr>
        <w:t>mysql</w:t>
      </w:r>
      <w:r>
        <w:rPr>
          <w:rFonts w:hint="eastAsia"/>
        </w:rPr>
        <w:t>存在注入，并且注入的</w:t>
      </w:r>
      <w:r>
        <w:rPr>
          <w:rFonts w:hint="eastAsia"/>
        </w:rPr>
        <w:t>sleep</w:t>
      </w:r>
      <w:r>
        <w:rPr>
          <w:rFonts w:hint="eastAsia"/>
        </w:rPr>
        <w:t>语句如果传入一个足够大的参数，比如：</w:t>
      </w:r>
      <w:proofErr w:type="gramStart"/>
      <w:r>
        <w:rPr>
          <w:rFonts w:hint="eastAsia"/>
        </w:rPr>
        <w:t>sleep(</w:t>
      </w:r>
      <w:proofErr w:type="gramEnd"/>
      <w:r>
        <w:rPr>
          <w:rFonts w:hint="eastAsia"/>
        </w:rPr>
        <w:t>9999999999).</w:t>
      </w:r>
    </w:p>
    <w:p w:rsidR="006E2B0D" w:rsidRDefault="006E2B0D" w:rsidP="006E2B0D">
      <w:pPr>
        <w:spacing w:line="360" w:lineRule="auto"/>
      </w:pPr>
      <w:r>
        <w:rPr>
          <w:rFonts w:hint="eastAsia"/>
        </w:rPr>
        <w:t>如果数据库用的是</w:t>
      </w:r>
      <w:r>
        <w:rPr>
          <w:rFonts w:hint="eastAsia"/>
        </w:rPr>
        <w:t>myisam</w:t>
      </w:r>
      <w:r>
        <w:rPr>
          <w:rFonts w:hint="eastAsia"/>
        </w:rPr>
        <w:t>引擎，且注入点是</w:t>
      </w:r>
      <w:proofErr w:type="gramStart"/>
      <w:r>
        <w:rPr>
          <w:rFonts w:hint="eastAsia"/>
        </w:rPr>
        <w:t>某个会锁表</w:t>
      </w:r>
      <w:proofErr w:type="gramEnd"/>
      <w:r>
        <w:rPr>
          <w:rFonts w:hint="eastAsia"/>
        </w:rPr>
        <w:t>的语句（</w:t>
      </w:r>
      <w:r>
        <w:rPr>
          <w:rFonts w:hint="eastAsia"/>
        </w:rPr>
        <w:t>insert,replace,update,delete</w:t>
      </w:r>
      <w:r>
        <w:rPr>
          <w:rFonts w:hint="eastAsia"/>
        </w:rPr>
        <w:t>），那么整个数据表的访问都会被阻塞。</w:t>
      </w:r>
    </w:p>
    <w:p w:rsidR="006E2B0D" w:rsidRDefault="006E2B0D" w:rsidP="006E2B0D">
      <w:pPr>
        <w:spacing w:line="360" w:lineRule="auto"/>
      </w:pPr>
      <w:r>
        <w:rPr>
          <w:rFonts w:hint="eastAsia"/>
        </w:rPr>
        <w:t>使用该表的所有应用</w:t>
      </w:r>
      <w:proofErr w:type="gramStart"/>
      <w:r>
        <w:rPr>
          <w:rFonts w:hint="eastAsia"/>
        </w:rPr>
        <w:t>的读库请求</w:t>
      </w:r>
      <w:proofErr w:type="gramEnd"/>
      <w:r>
        <w:rPr>
          <w:rFonts w:hint="eastAsia"/>
        </w:rPr>
        <w:t>都会被阻塞。</w:t>
      </w:r>
    </w:p>
    <w:p w:rsidR="006E2B0D" w:rsidRDefault="006E2B0D" w:rsidP="006E2B0D">
      <w:pPr>
        <w:spacing w:line="360" w:lineRule="auto"/>
      </w:pPr>
      <w:r>
        <w:rPr>
          <w:rFonts w:hint="eastAsia"/>
        </w:rPr>
        <w:t>如果数据库使用的是主从分离的架构，</w:t>
      </w:r>
      <w:r>
        <w:rPr>
          <w:rFonts w:hint="eastAsia"/>
        </w:rPr>
        <w:t xml:space="preserve"> </w:t>
      </w:r>
      <w:r>
        <w:rPr>
          <w:rFonts w:hint="eastAsia"/>
        </w:rPr>
        <w:t>那么</w:t>
      </w:r>
      <w:r>
        <w:rPr>
          <w:rFonts w:hint="eastAsia"/>
        </w:rPr>
        <w:t>Master</w:t>
      </w:r>
      <w:r>
        <w:rPr>
          <w:rFonts w:hint="eastAsia"/>
        </w:rPr>
        <w:t>和</w:t>
      </w:r>
      <w:r>
        <w:rPr>
          <w:rFonts w:hint="eastAsia"/>
        </w:rPr>
        <w:t>Slave</w:t>
      </w:r>
      <w:r>
        <w:rPr>
          <w:rFonts w:hint="eastAsia"/>
        </w:rPr>
        <w:t>的同步会被</w:t>
      </w:r>
      <w:r>
        <w:rPr>
          <w:rFonts w:hint="eastAsia"/>
        </w:rPr>
        <w:t>sleep</w:t>
      </w:r>
      <w:r>
        <w:rPr>
          <w:rFonts w:hint="eastAsia"/>
        </w:rPr>
        <w:t>语句阻塞，导致</w:t>
      </w:r>
      <w:proofErr w:type="gramStart"/>
      <w:r>
        <w:rPr>
          <w:rFonts w:hint="eastAsia"/>
        </w:rPr>
        <w:t>从库无法</w:t>
      </w:r>
      <w:proofErr w:type="gramEnd"/>
      <w:r>
        <w:rPr>
          <w:rFonts w:hint="eastAsia"/>
        </w:rPr>
        <w:t>从主库正常同步数据。一些依赖于主从同步的应用也会无法正常工作。</w:t>
      </w:r>
    </w:p>
    <w:p w:rsidR="00323AAE" w:rsidRDefault="006E2B0D" w:rsidP="006E2B0D">
      <w:pPr>
        <w:spacing w:line="360" w:lineRule="auto"/>
      </w:pPr>
      <w:r>
        <w:rPr>
          <w:rFonts w:hint="eastAsia"/>
        </w:rPr>
        <w:t>就算仅仅是读操作，经过</w:t>
      </w:r>
      <w:proofErr w:type="gramStart"/>
      <w:r>
        <w:rPr>
          <w:rFonts w:hint="eastAsia"/>
        </w:rPr>
        <w:t>有限次</w:t>
      </w:r>
      <w:proofErr w:type="gramEnd"/>
      <w:r>
        <w:rPr>
          <w:rFonts w:hint="eastAsia"/>
        </w:rPr>
        <w:t>的请求，也会很快的达到数据库的</w:t>
      </w:r>
      <w:r>
        <w:rPr>
          <w:rFonts w:hint="eastAsia"/>
        </w:rPr>
        <w:t>max_connections</w:t>
      </w:r>
      <w:r>
        <w:rPr>
          <w:rFonts w:hint="eastAsia"/>
        </w:rPr>
        <w:t>限制，</w:t>
      </w:r>
      <w:r>
        <w:rPr>
          <w:rFonts w:hint="eastAsia"/>
        </w:rPr>
        <w:lastRenderedPageBreak/>
        <w:t>而导致数据库拒绝服务。</w:t>
      </w:r>
    </w:p>
    <w:p w:rsidR="00323AAE" w:rsidRDefault="00323AAE" w:rsidP="00323AAE">
      <w:pPr>
        <w:numPr>
          <w:ilvl w:val="0"/>
          <w:numId w:val="5"/>
        </w:numPr>
        <w:spacing w:line="360" w:lineRule="auto"/>
      </w:pPr>
      <w:r>
        <w:t>UUID()</w:t>
      </w:r>
    </w:p>
    <w:p w:rsidR="00323AAE" w:rsidRDefault="00323AAE" w:rsidP="00323AAE">
      <w:pPr>
        <w:spacing w:line="360" w:lineRule="auto"/>
      </w:pPr>
      <w:r>
        <w:t>生产全局唯一</w:t>
      </w:r>
      <w:r>
        <w:t>ID</w:t>
      </w:r>
      <w:r>
        <w:t>的函数，</w:t>
      </w:r>
      <w:r>
        <w:t>MySQL</w:t>
      </w:r>
      <w:r>
        <w:t>使用通用的算法，算法版本为</w:t>
      </w:r>
      <w:r>
        <w:t>1</w:t>
      </w:r>
      <w:r>
        <w:t>，该函数不能确保绝对不发生冲突，但是冲突的概率极低。由于</w:t>
      </w:r>
      <w:r>
        <w:t>UUID</w:t>
      </w:r>
      <w:r>
        <w:t>分布的随机性，非常不适合作为</w:t>
      </w:r>
      <w:r>
        <w:t>InnoDB</w:t>
      </w:r>
      <w:r>
        <w:t>存储引擎表的主键或唯一性的标识，非特殊原因或特殊场景不应使用。</w:t>
      </w:r>
    </w:p>
    <w:p w:rsidR="00323AAE" w:rsidRDefault="00323AAE" w:rsidP="00323AAE">
      <w:pPr>
        <w:spacing w:line="360" w:lineRule="auto"/>
      </w:pPr>
    </w:p>
    <w:p w:rsidR="00323AAE" w:rsidRDefault="00323AAE" w:rsidP="00323AAE">
      <w:pPr>
        <w:numPr>
          <w:ilvl w:val="0"/>
          <w:numId w:val="5"/>
        </w:numPr>
        <w:spacing w:line="360" w:lineRule="auto"/>
      </w:pPr>
      <w:r>
        <w:t>GET_LOCK()</w:t>
      </w:r>
      <w:r>
        <w:t>、</w:t>
      </w:r>
      <w:r>
        <w:t>RELEASE_LOCK()</w:t>
      </w:r>
      <w:r>
        <w:t>、</w:t>
      </w:r>
      <w:r>
        <w:t>IS_FREE_LOCK()</w:t>
      </w:r>
      <w:r>
        <w:t>、</w:t>
      </w:r>
      <w:r>
        <w:t>IS_USED_LOCK()</w:t>
      </w:r>
    </w:p>
    <w:p w:rsidR="00323AAE" w:rsidRDefault="00323AAE" w:rsidP="00323AAE">
      <w:pPr>
        <w:spacing w:line="360" w:lineRule="auto"/>
      </w:pPr>
      <w:r>
        <w:t>用户锁函数，对于定时调度存储过程，该系列函数可以用于确保只有一个存储过程正在运行类型的特殊功能，或者控制应用程序单线程运行类型的特殊功能。</w:t>
      </w:r>
    </w:p>
    <w:p w:rsidR="00323AAE" w:rsidRDefault="00323AAE" w:rsidP="00323AAE">
      <w:pPr>
        <w:spacing w:line="360" w:lineRule="auto"/>
      </w:pPr>
    </w:p>
    <w:p w:rsidR="00323AAE" w:rsidRDefault="00323AAE" w:rsidP="00323AAE">
      <w:pPr>
        <w:spacing w:line="360" w:lineRule="auto"/>
      </w:pPr>
    </w:p>
    <w:p w:rsidR="00323AAE" w:rsidRDefault="00323AAE" w:rsidP="00B747E4">
      <w:pPr>
        <w:pStyle w:val="2"/>
      </w:pPr>
      <w:bookmarkStart w:id="27" w:name="_Toc370824774"/>
      <w:r>
        <w:t>查询语句编写</w:t>
      </w:r>
      <w:bookmarkEnd w:id="27"/>
      <w:r w:rsidR="00DE2FC9">
        <w:rPr>
          <w:rFonts w:hint="eastAsia"/>
        </w:rPr>
        <w:t>指导</w:t>
      </w:r>
    </w:p>
    <w:p w:rsidR="00323AAE" w:rsidRDefault="00323AAE" w:rsidP="00323AAE">
      <w:pPr>
        <w:numPr>
          <w:ilvl w:val="0"/>
          <w:numId w:val="6"/>
        </w:numPr>
        <w:spacing w:line="360" w:lineRule="auto"/>
        <w:rPr>
          <w:lang w:val="fr-CA"/>
        </w:rPr>
      </w:pPr>
      <w:bookmarkStart w:id="28" w:name="_Toc370824775"/>
      <w:r>
        <w:rPr>
          <w:lang w:val="fr-CA"/>
        </w:rPr>
        <w:t>去掉不必要的括号</w:t>
      </w:r>
      <w:bookmarkEnd w:id="28"/>
    </w:p>
    <w:p w:rsidR="00323AAE" w:rsidRDefault="00323AAE" w:rsidP="00323AAE">
      <w:pPr>
        <w:spacing w:line="360" w:lineRule="auto"/>
        <w:ind w:left="420"/>
      </w:pPr>
      <w:r>
        <w:t xml:space="preserve">((a AND b) AND c OR (((a AND b) AND (c AND d)))) </w:t>
      </w:r>
    </w:p>
    <w:p w:rsidR="00323AAE" w:rsidRDefault="00323AAE" w:rsidP="00323AAE">
      <w:pPr>
        <w:spacing w:line="360" w:lineRule="auto"/>
        <w:ind w:left="420"/>
      </w:pPr>
      <w:r>
        <w:t>修改成</w:t>
      </w:r>
    </w:p>
    <w:p w:rsidR="00323AAE" w:rsidRDefault="00323AAE" w:rsidP="00323AAE">
      <w:pPr>
        <w:spacing w:line="360" w:lineRule="auto"/>
        <w:ind w:left="420"/>
      </w:pPr>
      <w:r>
        <w:t>(</w:t>
      </w:r>
      <w:proofErr w:type="gramStart"/>
      <w:r>
        <w:t>a</w:t>
      </w:r>
      <w:proofErr w:type="gramEnd"/>
      <w:r>
        <w:t xml:space="preserve"> AND b AND c) OR (a AND b AND c AND d)</w:t>
      </w:r>
    </w:p>
    <w:p w:rsidR="00323AAE" w:rsidRDefault="00323AAE" w:rsidP="00323AAE">
      <w:pPr>
        <w:spacing w:line="360" w:lineRule="auto"/>
        <w:ind w:firstLineChars="200" w:firstLine="420"/>
        <w:rPr>
          <w:lang w:val="fr-CA"/>
        </w:rPr>
      </w:pPr>
      <w:r>
        <w:rPr>
          <w:rFonts w:hint="eastAsia"/>
          <w:lang w:val="fr-CA"/>
        </w:rPr>
        <w:t>示例</w:t>
      </w:r>
      <w:r>
        <w:rPr>
          <w:lang w:val="fr-CA"/>
        </w:rPr>
        <w:t>：</w:t>
      </w:r>
    </w:p>
    <w:p w:rsidR="00323AAE" w:rsidRDefault="00323AAE" w:rsidP="00323AAE">
      <w:pPr>
        <w:spacing w:line="360" w:lineRule="auto"/>
        <w:ind w:firstLineChars="200" w:firstLine="420"/>
        <w:rPr>
          <w:lang w:val="fr-CA"/>
        </w:rPr>
      </w:pPr>
      <w:r>
        <w:rPr>
          <w:noProof/>
        </w:rPr>
        <w:drawing>
          <wp:inline distT="0" distB="0" distL="0" distR="0">
            <wp:extent cx="5267325" cy="1543050"/>
            <wp:effectExtent l="0" t="0" r="9525" b="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543050"/>
                    </a:xfrm>
                    <a:prstGeom prst="rect">
                      <a:avLst/>
                    </a:prstGeom>
                    <a:noFill/>
                    <a:ln>
                      <a:noFill/>
                    </a:ln>
                  </pic:spPr>
                </pic:pic>
              </a:graphicData>
            </a:graphic>
          </wp:inline>
        </w:drawing>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29" w:name="_Toc370824776"/>
      <w:r>
        <w:rPr>
          <w:lang w:val="fr-CA"/>
        </w:rPr>
        <w:t>去掉重叠常量</w:t>
      </w:r>
      <w:bookmarkEnd w:id="29"/>
    </w:p>
    <w:p w:rsidR="00323AAE" w:rsidRDefault="00323AAE" w:rsidP="00323AAE">
      <w:pPr>
        <w:spacing w:line="360" w:lineRule="auto"/>
      </w:pPr>
      <w:r>
        <w:rPr>
          <w:rFonts w:hint="eastAsia"/>
        </w:rPr>
        <w:t>示例：</w:t>
      </w:r>
    </w:p>
    <w:p w:rsidR="00323AAE" w:rsidRDefault="00323AAE" w:rsidP="00323AAE">
      <w:pPr>
        <w:spacing w:line="360" w:lineRule="auto"/>
        <w:ind w:left="420" w:firstLine="420"/>
      </w:pPr>
      <w:r>
        <w:rPr>
          <w:rFonts w:hint="eastAsia"/>
        </w:rPr>
        <w:t xml:space="preserve">  </w:t>
      </w:r>
      <w:r>
        <w:t>(a&lt;b AND b=c) AND a=100</w:t>
      </w:r>
    </w:p>
    <w:p w:rsidR="00323AAE" w:rsidRDefault="00323AAE" w:rsidP="00323AAE">
      <w:pPr>
        <w:spacing w:line="360" w:lineRule="auto"/>
      </w:pPr>
      <w:r>
        <w:t>修改成</w:t>
      </w:r>
      <w:r>
        <w:t xml:space="preserve">    b&gt;100 AND b=c AND a=100</w:t>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30" w:name="_Toc370824777"/>
      <w:r>
        <w:rPr>
          <w:lang w:val="fr-CA"/>
        </w:rPr>
        <w:lastRenderedPageBreak/>
        <w:t>因常量重叠而去除部分常量条件</w:t>
      </w:r>
      <w:bookmarkEnd w:id="30"/>
    </w:p>
    <w:p w:rsidR="00323AAE" w:rsidRDefault="00323AAE" w:rsidP="00323AAE">
      <w:pPr>
        <w:spacing w:line="360" w:lineRule="auto"/>
      </w:pPr>
      <w:r>
        <w:rPr>
          <w:rFonts w:hint="eastAsia"/>
        </w:rPr>
        <w:t>示例</w:t>
      </w:r>
      <w:r>
        <w:t>：</w:t>
      </w:r>
    </w:p>
    <w:p w:rsidR="00323AAE" w:rsidRDefault="00323AAE" w:rsidP="00323AAE">
      <w:pPr>
        <w:spacing w:line="360" w:lineRule="auto"/>
        <w:ind w:left="420" w:firstLine="420"/>
      </w:pPr>
      <w:r>
        <w:rPr>
          <w:rFonts w:hint="eastAsia"/>
        </w:rPr>
        <w:t xml:space="preserve">  </w:t>
      </w:r>
      <w:r>
        <w:t>(B&gt;=100 AND B=100) OR (B=200 AND 100=100) OR (B=300 AND 100=200)</w:t>
      </w:r>
    </w:p>
    <w:p w:rsidR="00323AAE" w:rsidRDefault="00323AAE" w:rsidP="00323AAE">
      <w:pPr>
        <w:spacing w:line="360" w:lineRule="auto"/>
      </w:pPr>
      <w:r>
        <w:t>修改成</w:t>
      </w:r>
      <w:r>
        <w:t xml:space="preserve">    B=100 OR B=200</w:t>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31" w:name="_Toc370824778"/>
      <w:r>
        <w:rPr>
          <w:lang w:val="fr-CA"/>
        </w:rPr>
        <w:t>去掉无意义的筛选条件</w:t>
      </w:r>
      <w:bookmarkEnd w:id="31"/>
    </w:p>
    <w:p w:rsidR="00323AAE" w:rsidRDefault="00323AAE" w:rsidP="00323AAE">
      <w:pPr>
        <w:spacing w:line="360" w:lineRule="auto"/>
      </w:pPr>
      <w:r>
        <w:rPr>
          <w:rFonts w:hint="eastAsia"/>
        </w:rPr>
        <w:t>示例</w:t>
      </w:r>
      <w:r>
        <w:t>：</w:t>
      </w:r>
    </w:p>
    <w:p w:rsidR="00323AAE" w:rsidRDefault="00323AAE" w:rsidP="00323AAE">
      <w:pPr>
        <w:spacing w:line="360" w:lineRule="auto"/>
        <w:ind w:left="420" w:firstLine="420"/>
      </w:pPr>
      <w:r>
        <w:rPr>
          <w:rFonts w:hint="eastAsia"/>
        </w:rPr>
        <w:t xml:space="preserve">  </w:t>
      </w:r>
      <w:r>
        <w:t>1=1</w:t>
      </w:r>
      <w:r>
        <w:t>，</w:t>
      </w:r>
      <w:r>
        <w:t>2&gt;1</w:t>
      </w:r>
      <w:r>
        <w:t>，</w:t>
      </w:r>
      <w:r>
        <w:t>1&lt;2</w:t>
      </w:r>
      <w:r>
        <w:t>等</w:t>
      </w:r>
      <w:r>
        <w:t xml:space="preserve"> </w:t>
      </w:r>
    </w:p>
    <w:p w:rsidR="00323AAE" w:rsidRDefault="00323AAE" w:rsidP="00323AAE">
      <w:pPr>
        <w:spacing w:line="360" w:lineRule="auto"/>
      </w:pPr>
      <w:r>
        <w:rPr>
          <w:rFonts w:hint="eastAsia"/>
        </w:rPr>
        <w:t>修改成</w:t>
      </w:r>
      <w:r>
        <w:rPr>
          <w:rFonts w:hint="eastAsia"/>
        </w:rPr>
        <w:tab/>
        <w:t xml:space="preserve">  </w:t>
      </w:r>
      <w:r>
        <w:rPr>
          <w:rFonts w:hint="eastAsia"/>
        </w:rPr>
        <w:t>这些无意义的筛选条件可以</w:t>
      </w:r>
      <w:r>
        <w:t>直接从</w:t>
      </w:r>
      <w:r>
        <w:t>WHERE</w:t>
      </w:r>
      <w:r>
        <w:t>子句中去掉。</w:t>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32" w:name="_Toc370824779"/>
      <w:r>
        <w:rPr>
          <w:lang w:val="fr-CA"/>
        </w:rPr>
        <w:t>开发过程中不使用拼字符串的方式来完成</w:t>
      </w:r>
      <w:r>
        <w:rPr>
          <w:lang w:val="fr-CA"/>
        </w:rPr>
        <w:t>WHERE</w:t>
      </w:r>
      <w:r>
        <w:rPr>
          <w:lang w:val="fr-CA"/>
        </w:rPr>
        <w:t>子句</w:t>
      </w:r>
      <w:bookmarkEnd w:id="32"/>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33" w:name="_Toc370824780"/>
      <w:r>
        <w:rPr>
          <w:lang w:val="fr-CA"/>
        </w:rPr>
        <w:t>多使用等值操作，少使用非等值操作</w:t>
      </w:r>
      <w:bookmarkEnd w:id="33"/>
    </w:p>
    <w:p w:rsidR="00323AAE" w:rsidRDefault="00323AAE" w:rsidP="00323AAE">
      <w:pPr>
        <w:autoSpaceDE w:val="0"/>
        <w:autoSpaceDN w:val="0"/>
        <w:adjustRightInd w:val="0"/>
        <w:spacing w:line="360" w:lineRule="auto"/>
        <w:jc w:val="left"/>
        <w:rPr>
          <w:kern w:val="0"/>
          <w:sz w:val="20"/>
          <w:szCs w:val="20"/>
        </w:rPr>
      </w:pPr>
      <w:r>
        <w:rPr>
          <w:szCs w:val="21"/>
        </w:rPr>
        <w:t>WHERE</w:t>
      </w:r>
      <w:r>
        <w:rPr>
          <w:szCs w:val="21"/>
        </w:rPr>
        <w:t>条件中的非等值条件（</w:t>
      </w:r>
      <w:r>
        <w:rPr>
          <w:szCs w:val="21"/>
        </w:rPr>
        <w:t>IN</w:t>
      </w:r>
      <w:r>
        <w:rPr>
          <w:szCs w:val="21"/>
        </w:rPr>
        <w:t>、</w:t>
      </w:r>
      <w:r>
        <w:rPr>
          <w:szCs w:val="21"/>
        </w:rPr>
        <w:t>BETWEEN</w:t>
      </w:r>
      <w:r>
        <w:rPr>
          <w:szCs w:val="21"/>
        </w:rPr>
        <w:t>、</w:t>
      </w:r>
      <w:r>
        <w:rPr>
          <w:szCs w:val="21"/>
        </w:rPr>
        <w:t>&lt;</w:t>
      </w:r>
      <w:r>
        <w:rPr>
          <w:szCs w:val="21"/>
        </w:rPr>
        <w:t>、</w:t>
      </w:r>
      <w:r>
        <w:rPr>
          <w:szCs w:val="21"/>
        </w:rPr>
        <w:t>&lt;=</w:t>
      </w:r>
      <w:r>
        <w:rPr>
          <w:szCs w:val="21"/>
        </w:rPr>
        <w:t>、</w:t>
      </w:r>
      <w:r>
        <w:rPr>
          <w:szCs w:val="21"/>
        </w:rPr>
        <w:t>&gt;</w:t>
      </w:r>
      <w:r>
        <w:rPr>
          <w:szCs w:val="21"/>
        </w:rPr>
        <w:t>、</w:t>
      </w:r>
      <w:r>
        <w:rPr>
          <w:szCs w:val="21"/>
        </w:rPr>
        <w:t>&gt;=</w:t>
      </w:r>
      <w:r>
        <w:rPr>
          <w:szCs w:val="21"/>
        </w:rPr>
        <w:t>）会导致后面的条件使用不了索引，因为不能同时用到两个范围条件。</w:t>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34" w:name="_Toc370824781"/>
      <w:r>
        <w:rPr>
          <w:lang w:val="fr-CA"/>
        </w:rPr>
        <w:t>常数表优先，字典表或小表其次，大表最后</w:t>
      </w:r>
      <w:bookmarkEnd w:id="34"/>
    </w:p>
    <w:p w:rsidR="00323AAE" w:rsidRDefault="00323AAE" w:rsidP="00323AAE">
      <w:pPr>
        <w:spacing w:line="360" w:lineRule="auto"/>
      </w:pPr>
      <w:r>
        <w:t>常数表指：空表或只有</w:t>
      </w:r>
      <w:r>
        <w:t>1</w:t>
      </w:r>
      <w:r>
        <w:t>行的表。与在一个</w:t>
      </w:r>
      <w:r>
        <w:t>PRIMARY KEY</w:t>
      </w:r>
      <w:r>
        <w:t>或</w:t>
      </w:r>
      <w:r>
        <w:t>UNIQUE</w:t>
      </w:r>
      <w:r>
        <w:t>索引的</w:t>
      </w:r>
      <w:r>
        <w:t>WHERE</w:t>
      </w:r>
      <w:r>
        <w:t>子句一起使用的表。例如：</w:t>
      </w:r>
    </w:p>
    <w:p w:rsidR="00323AAE" w:rsidRDefault="00323AAE" w:rsidP="00323AAE">
      <w:pPr>
        <w:spacing w:line="360" w:lineRule="auto"/>
      </w:pPr>
      <w:r>
        <w:t>SELECT * FROM t WHERE primary_key=1;</w:t>
      </w:r>
    </w:p>
    <w:p w:rsidR="00323AAE" w:rsidRDefault="00323AAE" w:rsidP="00323AAE">
      <w:pPr>
        <w:spacing w:line="360" w:lineRule="auto"/>
      </w:pPr>
      <w:r>
        <w:t>SELECT * FROM t1</w:t>
      </w:r>
      <w:proofErr w:type="gramStart"/>
      <w:r>
        <w:t>,t2</w:t>
      </w:r>
      <w:proofErr w:type="gramEnd"/>
      <w:r>
        <w:t xml:space="preserve"> WHERE t1.primary_key=1 AND t2.primary_key=t1.id;</w:t>
      </w:r>
    </w:p>
    <w:p w:rsidR="00323AAE" w:rsidRDefault="00323AAE" w:rsidP="00323AAE">
      <w:pPr>
        <w:spacing w:line="360" w:lineRule="auto"/>
      </w:pPr>
      <w:r>
        <w:t>字典表指：小数据量的行，一般都是某一些业务或应用的配置数据。例如：自定义的自增字段表，而不使用</w:t>
      </w:r>
      <w:r>
        <w:t>MySQL</w:t>
      </w:r>
      <w:r>
        <w:t>的</w:t>
      </w:r>
      <w:r>
        <w:t>AUTO_INCREMENT</w:t>
      </w:r>
      <w:r>
        <w:t>；或快递行业的产品种类配置表，往往此类表的数据量不会超过</w:t>
      </w:r>
      <w:r>
        <w:t>30</w:t>
      </w:r>
      <w:r>
        <w:t>条。</w:t>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35" w:name="_Toc370824782"/>
      <w:r>
        <w:rPr>
          <w:lang w:val="fr-CA"/>
        </w:rPr>
        <w:t>减少或避免临时表</w:t>
      </w:r>
      <w:bookmarkEnd w:id="35"/>
    </w:p>
    <w:p w:rsidR="00323AAE" w:rsidRDefault="00323AAE" w:rsidP="00323AAE">
      <w:pPr>
        <w:spacing w:line="360" w:lineRule="auto"/>
      </w:pPr>
      <w:r>
        <w:t>如果有一个</w:t>
      </w:r>
      <w:r w:rsidRPr="00A47475">
        <w:rPr>
          <w:lang w:val="fr-CA"/>
        </w:rPr>
        <w:t>ORDER BY</w:t>
      </w:r>
      <w:r>
        <w:t>子句和不同的</w:t>
      </w:r>
      <w:r w:rsidRPr="00A47475">
        <w:rPr>
          <w:lang w:val="fr-CA"/>
        </w:rPr>
        <w:t>GROUP BY</w:t>
      </w:r>
      <w:r>
        <w:t>子句</w:t>
      </w:r>
      <w:r w:rsidRPr="00A47475">
        <w:rPr>
          <w:lang w:val="fr-CA"/>
        </w:rPr>
        <w:t>，</w:t>
      </w:r>
      <w:r>
        <w:t>或如果</w:t>
      </w:r>
      <w:r w:rsidRPr="00A47475">
        <w:rPr>
          <w:lang w:val="fr-CA"/>
        </w:rPr>
        <w:t>ORDER BY</w:t>
      </w:r>
      <w:r>
        <w:t>或</w:t>
      </w:r>
      <w:r w:rsidRPr="00A47475">
        <w:rPr>
          <w:lang w:val="fr-CA"/>
        </w:rPr>
        <w:t>GROUP BY</w:t>
      </w:r>
      <w:r>
        <w:t>包含联接队列中的第一个表之外的其它表的列</w:t>
      </w:r>
      <w:r w:rsidRPr="00A47475">
        <w:rPr>
          <w:lang w:val="fr-CA"/>
        </w:rPr>
        <w:t>，</w:t>
      </w:r>
      <w:r>
        <w:t>则创建一个临时表。故</w:t>
      </w:r>
      <w:r w:rsidRPr="00592CA2">
        <w:rPr>
          <w:lang w:val="fr-CA"/>
        </w:rPr>
        <w:t>ORDER</w:t>
      </w:r>
      <w:r>
        <w:t>子句或</w:t>
      </w:r>
      <w:r w:rsidRPr="00592CA2">
        <w:rPr>
          <w:lang w:val="fr-CA"/>
        </w:rPr>
        <w:t>GROUP</w:t>
      </w:r>
      <w:r>
        <w:t>子句涉及多张表的字段</w:t>
      </w:r>
      <w:r w:rsidRPr="00592CA2">
        <w:rPr>
          <w:lang w:val="fr-CA"/>
        </w:rPr>
        <w:t>，</w:t>
      </w:r>
      <w:r>
        <w:t>统一含义的字段尽可能选择同一张表的。例如：</w:t>
      </w:r>
    </w:p>
    <w:p w:rsidR="00323AAE" w:rsidRDefault="00323AAE" w:rsidP="00323AAE">
      <w:pPr>
        <w:spacing w:line="360" w:lineRule="auto"/>
      </w:pPr>
      <w:r>
        <w:rPr>
          <w:noProof/>
        </w:rPr>
        <w:lastRenderedPageBreak/>
        <w:drawing>
          <wp:inline distT="0" distB="0" distL="0" distR="0">
            <wp:extent cx="5267325" cy="379095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790950"/>
                    </a:xfrm>
                    <a:prstGeom prst="rect">
                      <a:avLst/>
                    </a:prstGeom>
                    <a:noFill/>
                    <a:ln>
                      <a:noFill/>
                    </a:ln>
                  </pic:spPr>
                </pic:pic>
              </a:graphicData>
            </a:graphic>
          </wp:inline>
        </w:drawing>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36" w:name="_Toc370824783"/>
      <w:r>
        <w:rPr>
          <w:lang w:val="fr-CA"/>
        </w:rPr>
        <w:t>WHERE</w:t>
      </w:r>
      <w:r>
        <w:rPr>
          <w:lang w:val="fr-CA"/>
        </w:rPr>
        <w:t>子句中的数据扫描不</w:t>
      </w:r>
      <w:proofErr w:type="gramStart"/>
      <w:r>
        <w:rPr>
          <w:lang w:val="fr-CA"/>
        </w:rPr>
        <w:t>超过表总数据</w:t>
      </w:r>
      <w:proofErr w:type="gramEnd"/>
      <w:r>
        <w:rPr>
          <w:lang w:val="fr-CA"/>
        </w:rPr>
        <w:t>量的</w:t>
      </w:r>
      <w:r>
        <w:rPr>
          <w:lang w:val="fr-CA"/>
        </w:rPr>
        <w:t>30%</w:t>
      </w:r>
      <w:bookmarkEnd w:id="36"/>
    </w:p>
    <w:p w:rsidR="00323AAE" w:rsidRPr="00A47475" w:rsidRDefault="00323AAE" w:rsidP="00323AAE">
      <w:pPr>
        <w:spacing w:line="360" w:lineRule="auto"/>
        <w:rPr>
          <w:lang w:val="fr-CA"/>
        </w:rPr>
      </w:pPr>
      <w:r>
        <w:t>比如</w:t>
      </w:r>
      <w:r>
        <w:rPr>
          <w:lang w:val="fr-CA"/>
        </w:rPr>
        <w:t>：</w:t>
      </w:r>
      <w:r>
        <w:rPr>
          <w:lang w:val="fr-CA"/>
        </w:rPr>
        <w:t>WHERE primary_key &lt;&gt; 1</w:t>
      </w:r>
      <w:r>
        <w:t>或者</w:t>
      </w:r>
      <w:r>
        <w:rPr>
          <w:lang w:val="fr-CA"/>
        </w:rPr>
        <w:t>primary_key not in(…)</w:t>
      </w:r>
      <w:r>
        <w:rPr>
          <w:lang w:val="fr-CA"/>
        </w:rPr>
        <w:t>，</w:t>
      </w:r>
      <w:r>
        <w:t>这样扫描表的数据往往会超过</w:t>
      </w:r>
      <w:r>
        <w:rPr>
          <w:lang w:val="fr-CA"/>
        </w:rPr>
        <w:t>30%</w:t>
      </w:r>
      <w:r>
        <w:t>。</w:t>
      </w:r>
    </w:p>
    <w:p w:rsidR="00323AAE" w:rsidRDefault="00323AAE" w:rsidP="00323AAE">
      <w:pPr>
        <w:spacing w:line="360" w:lineRule="auto"/>
        <w:rPr>
          <w:lang w:val="fr-CA"/>
        </w:rPr>
      </w:pPr>
    </w:p>
    <w:p w:rsidR="00323AAE" w:rsidRPr="00A47475" w:rsidRDefault="00323AAE" w:rsidP="00323AAE">
      <w:pPr>
        <w:spacing w:line="360" w:lineRule="auto"/>
        <w:rPr>
          <w:lang w:val="fr-CA"/>
        </w:rPr>
      </w:pPr>
      <w:r>
        <w:rPr>
          <w:lang w:val="fr-CA"/>
        </w:rPr>
        <w:t>WHERE status=1</w:t>
      </w:r>
      <w:r>
        <w:rPr>
          <w:lang w:val="fr-CA"/>
        </w:rPr>
        <w:t>，</w:t>
      </w:r>
      <w:r>
        <w:t>其中</w:t>
      </w:r>
      <w:r>
        <w:rPr>
          <w:lang w:val="fr-CA"/>
        </w:rPr>
        <w:t>1</w:t>
      </w:r>
      <w:proofErr w:type="gramStart"/>
      <w:r>
        <w:t>值非常</w:t>
      </w:r>
      <w:proofErr w:type="gramEnd"/>
      <w:r>
        <w:t>少</w:t>
      </w:r>
      <w:r>
        <w:rPr>
          <w:lang w:val="fr-CA"/>
        </w:rPr>
        <w:t>，</w:t>
      </w:r>
      <w:r>
        <w:t>主要是</w:t>
      </w:r>
      <w:r>
        <w:rPr>
          <w:lang w:val="fr-CA"/>
        </w:rPr>
        <w:t>0</w:t>
      </w:r>
      <w:r>
        <w:t>值</w:t>
      </w:r>
      <w:r>
        <w:rPr>
          <w:lang w:val="fr-CA"/>
        </w:rPr>
        <w:t>，</w:t>
      </w:r>
      <w:r>
        <w:t>比如一个表的记录删除用了一个状态位</w:t>
      </w:r>
      <w:r>
        <w:rPr>
          <w:lang w:val="fr-CA"/>
        </w:rPr>
        <w:t>，</w:t>
      </w:r>
      <w:r>
        <w:t>而删除的记录又比较少。</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37" w:name="_Toc370824784"/>
      <w:r>
        <w:rPr>
          <w:lang w:val="fr-CA"/>
        </w:rPr>
        <w:t>WHERE</w:t>
      </w:r>
      <w:r>
        <w:rPr>
          <w:lang w:val="fr-CA"/>
        </w:rPr>
        <w:t>子句中同一个表的不同的字段组合建议小于等于</w:t>
      </w:r>
      <w:r>
        <w:rPr>
          <w:lang w:val="fr-CA"/>
        </w:rPr>
        <w:t>5</w:t>
      </w:r>
      <w:r>
        <w:rPr>
          <w:lang w:val="fr-CA"/>
        </w:rPr>
        <w:t>组，否则建议业务逻辑拆分或分表</w:t>
      </w:r>
      <w:bookmarkEnd w:id="37"/>
      <w:r>
        <w:rPr>
          <w:lang w:val="fr-CA"/>
        </w:rPr>
        <w:t>。</w:t>
      </w:r>
    </w:p>
    <w:p w:rsidR="00323AAE" w:rsidRDefault="00323AAE" w:rsidP="00323AAE">
      <w:pPr>
        <w:spacing w:line="360" w:lineRule="auto"/>
        <w:rPr>
          <w:lang w:val="fr-CA"/>
        </w:rPr>
      </w:pPr>
    </w:p>
    <w:p w:rsidR="00323AAE" w:rsidRDefault="00323AAE" w:rsidP="00323AAE">
      <w:pPr>
        <w:numPr>
          <w:ilvl w:val="0"/>
          <w:numId w:val="6"/>
        </w:numPr>
        <w:spacing w:line="360" w:lineRule="auto"/>
      </w:pPr>
      <w:bookmarkStart w:id="38" w:name="_Toc370824785"/>
      <w:r>
        <w:rPr>
          <w:lang w:val="fr-CA"/>
        </w:rPr>
        <w:t>WHERE</w:t>
      </w:r>
      <w:r>
        <w:rPr>
          <w:lang w:val="fr-CA"/>
        </w:rPr>
        <w:t>子句禁止出现</w:t>
      </w:r>
      <w:r>
        <w:rPr>
          <w:lang w:val="fr-CA"/>
        </w:rPr>
        <w:t>NULL</w:t>
      </w:r>
      <w:r>
        <w:rPr>
          <w:lang w:val="fr-CA"/>
        </w:rPr>
        <w:t>值计算</w:t>
      </w:r>
    </w:p>
    <w:p w:rsidR="00323AAE" w:rsidRDefault="00323AAE" w:rsidP="00323AAE">
      <w:pPr>
        <w:spacing w:line="360" w:lineRule="auto"/>
      </w:pPr>
      <w:r>
        <w:rPr>
          <w:lang w:val="fr-CA"/>
        </w:rPr>
        <w:t>WHERE</w:t>
      </w:r>
      <w:r>
        <w:rPr>
          <w:lang w:val="fr-CA"/>
        </w:rPr>
        <w:t>子句中不允许出现</w:t>
      </w:r>
      <w:r>
        <w:rPr>
          <w:lang w:val="fr-CA"/>
        </w:rPr>
        <w:t>IS NULL</w:t>
      </w:r>
      <w:r>
        <w:rPr>
          <w:lang w:val="fr-CA"/>
        </w:rPr>
        <w:t>或</w:t>
      </w:r>
      <w:r>
        <w:rPr>
          <w:lang w:val="fr-CA"/>
        </w:rPr>
        <w:t>IS NOT NULL</w:t>
      </w:r>
      <w:r>
        <w:rPr>
          <w:lang w:val="fr-CA"/>
        </w:rPr>
        <w:t>的计算方式，更不允许出现错误的计算方式：</w:t>
      </w:r>
      <w:r>
        <w:rPr>
          <w:lang w:val="fr-CA"/>
        </w:rPr>
        <w:t xml:space="preserve">Column1=NULL </w:t>
      </w:r>
      <w:r>
        <w:rPr>
          <w:lang w:val="fr-CA"/>
        </w:rPr>
        <w:t>和</w:t>
      </w:r>
      <w:r>
        <w:rPr>
          <w:lang w:val="fr-CA"/>
        </w:rPr>
        <w:t xml:space="preserve"> (column1&gt;NULL </w:t>
      </w:r>
      <w:r>
        <w:rPr>
          <w:lang w:val="fr-CA"/>
        </w:rPr>
        <w:t>或</w:t>
      </w:r>
      <w:r>
        <w:rPr>
          <w:lang w:val="fr-CA"/>
        </w:rPr>
        <w:t>Column1&lt;NULL)</w:t>
      </w:r>
      <w:r>
        <w:rPr>
          <w:lang w:val="fr-CA"/>
        </w:rPr>
        <w:t>。故应该在字段定义时设置约束为</w:t>
      </w:r>
      <w:r>
        <w:rPr>
          <w:lang w:val="fr-CA"/>
        </w:rPr>
        <w:t>NOT NULL</w:t>
      </w:r>
      <w:bookmarkEnd w:id="38"/>
      <w:r>
        <w:t>。</w:t>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39" w:name="_Toc370824786"/>
      <w:r>
        <w:rPr>
          <w:lang w:val="fr-CA"/>
        </w:rPr>
        <w:t>使用</w:t>
      </w:r>
      <w:r>
        <w:rPr>
          <w:lang w:val="fr-CA"/>
        </w:rPr>
        <w:t>LIKE</w:t>
      </w:r>
      <w:r>
        <w:rPr>
          <w:lang w:val="fr-CA"/>
        </w:rPr>
        <w:t>时，</w:t>
      </w:r>
      <w:r>
        <w:rPr>
          <w:lang w:val="fr-CA"/>
        </w:rPr>
        <w:t>%</w:t>
      </w:r>
      <w:r>
        <w:rPr>
          <w:lang w:val="fr-CA"/>
        </w:rPr>
        <w:t>不要放在首字符位置</w:t>
      </w:r>
      <w:bookmarkEnd w:id="39"/>
    </w:p>
    <w:p w:rsidR="00323AAE" w:rsidRDefault="00323AAE" w:rsidP="00323AAE">
      <w:pPr>
        <w:pStyle w:val="a3"/>
        <w:spacing w:line="360" w:lineRule="auto"/>
        <w:ind w:firstLineChars="0" w:firstLine="0"/>
      </w:pPr>
      <w:r>
        <w:rPr>
          <w:lang w:val="fr-CA"/>
        </w:rPr>
        <w:lastRenderedPageBreak/>
        <w:t>WHERE</w:t>
      </w:r>
      <w:r>
        <w:rPr>
          <w:lang w:val="fr-CA"/>
        </w:rPr>
        <w:t>子句中出现</w:t>
      </w:r>
      <w:r>
        <w:rPr>
          <w:lang w:val="fr-CA"/>
        </w:rPr>
        <w:t>%</w:t>
      </w:r>
      <w:r>
        <w:rPr>
          <w:lang w:val="fr-CA"/>
        </w:rPr>
        <w:t>放在首字符位置，会导致字段无法使用上索引，故建议禁止出现。</w:t>
      </w:r>
    </w:p>
    <w:p w:rsidR="00323AAE" w:rsidRDefault="00323AAE" w:rsidP="00323AAE">
      <w:pPr>
        <w:spacing w:line="360" w:lineRule="auto"/>
      </w:pPr>
      <w:r>
        <w:t>如果</w:t>
      </w:r>
      <w:r>
        <w:t>%</w:t>
      </w:r>
      <w:r>
        <w:t>必须放在首字符位置，执行频率极低的话，则建议直接使用</w:t>
      </w:r>
      <w:r>
        <w:t>MySQL</w:t>
      </w:r>
      <w:r>
        <w:t>存储引擎自身的全文检索功能；若执行频率较高或高的话，则建议使用索引存储引擎</w:t>
      </w:r>
      <w:r>
        <w:t>Sphinx</w:t>
      </w:r>
      <w:r>
        <w:t>或</w:t>
      </w:r>
      <w:r>
        <w:t>Lucene</w:t>
      </w:r>
      <w:r>
        <w:t>实现。</w:t>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40" w:name="WHERE子句的表字段上禁止使用表达式或是函数"/>
      <w:r>
        <w:rPr>
          <w:lang w:val="fr-CA"/>
        </w:rPr>
        <w:t>WHERE</w:t>
      </w:r>
      <w:r>
        <w:rPr>
          <w:lang w:val="fr-CA"/>
        </w:rPr>
        <w:t>子句的表字段上禁止使用表达式或是函数</w:t>
      </w:r>
    </w:p>
    <w:bookmarkEnd w:id="40"/>
    <w:p w:rsidR="00323AAE" w:rsidRDefault="00323AAE" w:rsidP="00323AAE">
      <w:pPr>
        <w:spacing w:line="360" w:lineRule="auto"/>
      </w:pPr>
      <w:r>
        <w:t xml:space="preserve"> </w:t>
      </w:r>
      <w:r>
        <w:t>当</w:t>
      </w:r>
      <w:r>
        <w:t>WHERE</w:t>
      </w:r>
      <w:r>
        <w:t>子句的表字段上使用函数后，将会导致该字段无法使用上索引，一般都是建议在字段的值域上加函数、计算或转换的表达式。例如：</w:t>
      </w:r>
    </w:p>
    <w:p w:rsidR="00323AAE" w:rsidRDefault="00323AAE" w:rsidP="00323AAE">
      <w:pPr>
        <w:spacing w:line="360" w:lineRule="auto"/>
      </w:pPr>
      <w:r>
        <w:rPr>
          <w:noProof/>
        </w:rPr>
        <w:drawing>
          <wp:inline distT="0" distB="0" distL="0" distR="0">
            <wp:extent cx="5191125" cy="2552700"/>
            <wp:effectExtent l="0" t="0" r="9525"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2552700"/>
                    </a:xfrm>
                    <a:prstGeom prst="rect">
                      <a:avLst/>
                    </a:prstGeom>
                    <a:noFill/>
                    <a:ln>
                      <a:noFill/>
                    </a:ln>
                  </pic:spPr>
                </pic:pic>
              </a:graphicData>
            </a:graphic>
          </wp:inline>
        </w:drawing>
      </w:r>
    </w:p>
    <w:p w:rsidR="00323AAE" w:rsidRDefault="00323AAE" w:rsidP="00323AAE">
      <w:pPr>
        <w:spacing w:line="360" w:lineRule="auto"/>
      </w:pPr>
    </w:p>
    <w:p w:rsidR="00323AAE" w:rsidRDefault="00323AAE" w:rsidP="00323AAE">
      <w:pPr>
        <w:numPr>
          <w:ilvl w:val="0"/>
          <w:numId w:val="6"/>
        </w:numPr>
        <w:spacing w:line="360" w:lineRule="auto"/>
        <w:rPr>
          <w:lang w:val="fr-CA"/>
        </w:rPr>
      </w:pPr>
      <w:r>
        <w:rPr>
          <w:lang w:val="fr-CA"/>
        </w:rPr>
        <w:t>WHERE</w:t>
      </w:r>
      <w:r>
        <w:rPr>
          <w:lang w:val="fr-CA"/>
        </w:rPr>
        <w:t>子句字段类型发生隐式转换</w:t>
      </w:r>
    </w:p>
    <w:p w:rsidR="00323AAE" w:rsidRDefault="00323AAE" w:rsidP="00323AAE">
      <w:pPr>
        <w:numPr>
          <w:ilvl w:val="0"/>
          <w:numId w:val="17"/>
        </w:numPr>
        <w:tabs>
          <w:tab w:val="left" w:pos="420"/>
        </w:tabs>
        <w:spacing w:line="360" w:lineRule="auto"/>
        <w:ind w:left="0" w:firstLine="0"/>
      </w:pPr>
      <w:r>
        <w:t>WHERE</w:t>
      </w:r>
      <w:r>
        <w:t>子句的表字</w:t>
      </w:r>
      <w:proofErr w:type="gramStart"/>
      <w:r>
        <w:t>段类型</w:t>
      </w:r>
      <w:proofErr w:type="gramEnd"/>
      <w:r>
        <w:t>为整型，向其传值一个字符串格式的数值在高并发情况下会偶尔诱发类型隐式转换</w:t>
      </w:r>
      <w:r>
        <w:rPr>
          <w:rFonts w:hint="eastAsia"/>
        </w:rPr>
        <w:t>；</w:t>
      </w:r>
    </w:p>
    <w:p w:rsidR="00323AAE" w:rsidRDefault="00323AAE" w:rsidP="00323AAE">
      <w:pPr>
        <w:spacing w:line="360" w:lineRule="auto"/>
      </w:pPr>
    </w:p>
    <w:p w:rsidR="00323AAE" w:rsidRDefault="00323AAE" w:rsidP="00323AAE">
      <w:pPr>
        <w:numPr>
          <w:ilvl w:val="0"/>
          <w:numId w:val="17"/>
        </w:numPr>
        <w:tabs>
          <w:tab w:val="left" w:pos="420"/>
        </w:tabs>
        <w:spacing w:line="360" w:lineRule="auto"/>
      </w:pPr>
      <w:r>
        <w:t>WHERE</w:t>
      </w:r>
      <w:r>
        <w:t>子句的表字</w:t>
      </w:r>
      <w:proofErr w:type="gramStart"/>
      <w:r>
        <w:t>段类型</w:t>
      </w:r>
      <w:proofErr w:type="gramEnd"/>
      <w:r>
        <w:t>为字符串，向其传值一个整型的数值，会诱发类型隐式转换</w:t>
      </w:r>
      <w:r>
        <w:rPr>
          <w:rFonts w:hint="eastAsia"/>
        </w:rPr>
        <w:t>；</w:t>
      </w:r>
    </w:p>
    <w:p w:rsidR="00323AAE" w:rsidRDefault="00323AAE" w:rsidP="00323AAE">
      <w:pPr>
        <w:spacing w:line="360" w:lineRule="auto"/>
      </w:pPr>
    </w:p>
    <w:p w:rsidR="00323AAE" w:rsidRDefault="00323AAE" w:rsidP="00323AAE">
      <w:pPr>
        <w:numPr>
          <w:ilvl w:val="0"/>
          <w:numId w:val="17"/>
        </w:numPr>
        <w:tabs>
          <w:tab w:val="left" w:pos="420"/>
        </w:tabs>
        <w:spacing w:line="360" w:lineRule="auto"/>
        <w:ind w:left="0" w:firstLine="0"/>
      </w:pPr>
      <w:r>
        <w:t>表与表关联操作的等值连接条件，常容易出现</w:t>
      </w:r>
      <w:r>
        <w:t>2</w:t>
      </w:r>
      <w:r>
        <w:t>张表的关联字段类型不同或者数值类型不同值域范围，而诱发类型隐式转换</w:t>
      </w:r>
      <w:r>
        <w:rPr>
          <w:rFonts w:hint="eastAsia"/>
        </w:rPr>
        <w:t>。</w:t>
      </w:r>
    </w:p>
    <w:p w:rsidR="00323AAE" w:rsidRDefault="00323AAE" w:rsidP="00323AAE">
      <w:pPr>
        <w:spacing w:line="360" w:lineRule="auto"/>
      </w:pPr>
      <w:bookmarkStart w:id="41" w:name="_GoBack"/>
      <w:bookmarkEnd w:id="41"/>
    </w:p>
    <w:p w:rsidR="00323AAE" w:rsidRDefault="00323AAE" w:rsidP="00323AAE">
      <w:pPr>
        <w:spacing w:line="360" w:lineRule="auto"/>
      </w:pPr>
      <w:r>
        <w:rPr>
          <w:rFonts w:hint="eastAsia"/>
        </w:rPr>
        <w:t>示例</w:t>
      </w:r>
      <w:r>
        <w:t>：</w:t>
      </w:r>
    </w:p>
    <w:p w:rsidR="00323AAE" w:rsidRDefault="00323AAE" w:rsidP="00323AAE">
      <w:pPr>
        <w:spacing w:line="360" w:lineRule="auto"/>
      </w:pPr>
      <w:r>
        <w:rPr>
          <w:noProof/>
        </w:rPr>
        <w:lastRenderedPageBreak/>
        <w:drawing>
          <wp:inline distT="0" distB="0" distL="0" distR="0">
            <wp:extent cx="5276850" cy="1524000"/>
            <wp:effectExtent l="0" t="0" r="0" b="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524000"/>
                    </a:xfrm>
                    <a:prstGeom prst="rect">
                      <a:avLst/>
                    </a:prstGeom>
                    <a:noFill/>
                    <a:ln>
                      <a:noFill/>
                    </a:ln>
                  </pic:spPr>
                </pic:pic>
              </a:graphicData>
            </a:graphic>
          </wp:inline>
        </w:drawing>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42" w:name="_Toc370824791"/>
      <w:bookmarkStart w:id="43" w:name="按需使用UNIONALL和UNION"/>
      <w:r>
        <w:rPr>
          <w:lang w:val="fr-CA"/>
        </w:rPr>
        <w:t>按需使用</w:t>
      </w:r>
      <w:r>
        <w:rPr>
          <w:lang w:val="fr-CA"/>
        </w:rPr>
        <w:t>UNION ALL</w:t>
      </w:r>
      <w:r>
        <w:rPr>
          <w:lang w:val="fr-CA"/>
        </w:rPr>
        <w:t>和</w:t>
      </w:r>
      <w:r>
        <w:rPr>
          <w:lang w:val="fr-CA"/>
        </w:rPr>
        <w:t>UNION</w:t>
      </w:r>
      <w:bookmarkEnd w:id="42"/>
    </w:p>
    <w:bookmarkEnd w:id="43"/>
    <w:p w:rsidR="00323AAE" w:rsidRPr="00A47475" w:rsidRDefault="00323AAE" w:rsidP="00323AAE">
      <w:pPr>
        <w:spacing w:line="360" w:lineRule="auto"/>
        <w:rPr>
          <w:lang w:val="fr-CA"/>
        </w:rPr>
      </w:pPr>
      <w:r>
        <w:rPr>
          <w:lang w:val="fr-CA"/>
        </w:rPr>
        <w:t>UNION ALL</w:t>
      </w:r>
      <w:r>
        <w:t>不会连接的</w:t>
      </w:r>
      <w:r>
        <w:rPr>
          <w:lang w:val="fr-CA"/>
        </w:rPr>
        <w:t>2</w:t>
      </w:r>
      <w:r>
        <w:t>个</w:t>
      </w:r>
      <w:r>
        <w:rPr>
          <w:lang w:val="fr-CA"/>
        </w:rPr>
        <w:t>SQL</w:t>
      </w:r>
      <w:r>
        <w:t>语句结果集进行去重</w:t>
      </w:r>
      <w:r>
        <w:rPr>
          <w:lang w:val="fr-CA"/>
        </w:rPr>
        <w:t>，</w:t>
      </w:r>
      <w:r>
        <w:t>从而减少了排序操作过程</w:t>
      </w:r>
      <w:r>
        <w:rPr>
          <w:lang w:val="fr-CA"/>
        </w:rPr>
        <w:t>，</w:t>
      </w:r>
      <w:r>
        <w:t>故执行效率远高于</w:t>
      </w:r>
      <w:r>
        <w:rPr>
          <w:lang w:val="fr-CA"/>
        </w:rPr>
        <w:t>UNION</w:t>
      </w:r>
      <w:r>
        <w:rPr>
          <w:lang w:val="fr-CA"/>
        </w:rPr>
        <w:t>，</w:t>
      </w:r>
      <w:r>
        <w:t>消耗资源也更少</w:t>
      </w:r>
      <w:r>
        <w:rPr>
          <w:lang w:val="fr-CA"/>
        </w:rPr>
        <w:t>，故</w:t>
      </w:r>
      <w:r>
        <w:t>没有去重的需求情况下</w:t>
      </w:r>
      <w:r>
        <w:rPr>
          <w:lang w:val="fr-CA"/>
        </w:rPr>
        <w:t>，建议</w:t>
      </w:r>
      <w:r>
        <w:t>优先使用</w:t>
      </w:r>
      <w:r>
        <w:rPr>
          <w:lang w:val="fr-CA"/>
        </w:rPr>
        <w:t>UNION ALL</w:t>
      </w:r>
      <w:r>
        <w:rPr>
          <w:lang w:val="fr-CA"/>
        </w:rPr>
        <w:t>子句</w:t>
      </w:r>
      <w:r>
        <w:t>。</w:t>
      </w:r>
    </w:p>
    <w:p w:rsidR="00323AAE" w:rsidRPr="00A47475" w:rsidRDefault="00323AAE" w:rsidP="00323AAE">
      <w:pPr>
        <w:spacing w:line="360" w:lineRule="auto"/>
        <w:rPr>
          <w:lang w:val="fr-CA"/>
        </w:rPr>
      </w:pPr>
    </w:p>
    <w:p w:rsidR="00323AAE" w:rsidRDefault="00323AAE" w:rsidP="00323AAE">
      <w:pPr>
        <w:spacing w:line="360" w:lineRule="auto"/>
      </w:pPr>
      <w:r>
        <w:rPr>
          <w:rFonts w:hint="eastAsia"/>
        </w:rPr>
        <w:t>示例</w:t>
      </w:r>
      <w:r>
        <w:t>：</w:t>
      </w:r>
    </w:p>
    <w:p w:rsidR="00323AAE" w:rsidRDefault="00323AAE" w:rsidP="00323AAE">
      <w:pPr>
        <w:spacing w:line="360" w:lineRule="auto"/>
        <w:rPr>
          <w:lang w:val="fr-CA"/>
        </w:rPr>
      </w:pPr>
      <w:r>
        <w:rPr>
          <w:noProof/>
        </w:rPr>
        <w:drawing>
          <wp:inline distT="0" distB="0" distL="0" distR="0">
            <wp:extent cx="5267325" cy="19812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1981200"/>
                    </a:xfrm>
                    <a:prstGeom prst="rect">
                      <a:avLst/>
                    </a:prstGeom>
                    <a:noFill/>
                    <a:ln>
                      <a:noFill/>
                    </a:ln>
                  </pic:spPr>
                </pic:pic>
              </a:graphicData>
            </a:graphic>
          </wp:inline>
        </w:drawing>
      </w:r>
    </w:p>
    <w:p w:rsidR="00323AAE" w:rsidRDefault="00323AAE" w:rsidP="00323AAE">
      <w:pPr>
        <w:spacing w:line="360" w:lineRule="auto"/>
      </w:pPr>
      <w:bookmarkStart w:id="44" w:name="_Toc370824792"/>
    </w:p>
    <w:p w:rsidR="00323AAE" w:rsidRDefault="00323AAE" w:rsidP="00323AAE">
      <w:pPr>
        <w:numPr>
          <w:ilvl w:val="0"/>
          <w:numId w:val="6"/>
        </w:numPr>
        <w:spacing w:line="360" w:lineRule="auto"/>
        <w:rPr>
          <w:lang w:val="fr-CA"/>
        </w:rPr>
      </w:pPr>
      <w:bookmarkStart w:id="45" w:name="WHERE子句中同一字段的值OR可用IN替换"/>
      <w:r>
        <w:rPr>
          <w:lang w:val="fr-CA"/>
        </w:rPr>
        <w:t>WHERE</w:t>
      </w:r>
      <w:r>
        <w:rPr>
          <w:lang w:val="fr-CA"/>
        </w:rPr>
        <w:t>子句中同一字段的值</w:t>
      </w:r>
      <w:r>
        <w:rPr>
          <w:lang w:val="fr-CA"/>
        </w:rPr>
        <w:t>OR</w:t>
      </w:r>
      <w:r>
        <w:rPr>
          <w:lang w:val="fr-CA"/>
        </w:rPr>
        <w:t>可用</w:t>
      </w:r>
      <w:r>
        <w:rPr>
          <w:lang w:val="fr-CA"/>
        </w:rPr>
        <w:t>IN</w:t>
      </w:r>
      <w:r>
        <w:rPr>
          <w:lang w:val="fr-CA"/>
        </w:rPr>
        <w:t>替换</w:t>
      </w:r>
      <w:bookmarkEnd w:id="44"/>
    </w:p>
    <w:bookmarkEnd w:id="45"/>
    <w:p w:rsidR="00323AAE" w:rsidRDefault="00323AAE" w:rsidP="00323AAE">
      <w:pPr>
        <w:spacing w:line="360" w:lineRule="auto"/>
      </w:pPr>
      <w:r>
        <w:t>MySQL</w:t>
      </w:r>
      <w:r>
        <w:t>数据库中</w:t>
      </w:r>
      <w:r>
        <w:t>WHERE</w:t>
      </w:r>
      <w:r>
        <w:t>子句的表字段</w:t>
      </w:r>
      <w:r>
        <w:t>IN</w:t>
      </w:r>
      <w:r>
        <w:t>条件，最终实现依然是转换成</w:t>
      </w:r>
      <w:r>
        <w:t>OR</w:t>
      </w:r>
      <w:r>
        <w:t>操作，为方便大家程序阅读和放送</w:t>
      </w:r>
      <w:r>
        <w:t>SQL</w:t>
      </w:r>
      <w:r>
        <w:t>语句</w:t>
      </w:r>
      <w:proofErr w:type="gramStart"/>
      <w:r>
        <w:t>包大小</w:t>
      </w:r>
      <w:proofErr w:type="gramEnd"/>
      <w:r>
        <w:t>综合因素，推荐大家可用</w:t>
      </w:r>
      <w:r>
        <w:t>IN</w:t>
      </w:r>
      <w:r>
        <w:t>取代同一字段的</w:t>
      </w:r>
      <w:r>
        <w:t>OR</w:t>
      </w:r>
      <w:r>
        <w:t>连接。</w:t>
      </w:r>
    </w:p>
    <w:p w:rsidR="00323AAE" w:rsidRDefault="00323AAE" w:rsidP="00323AAE">
      <w:pPr>
        <w:spacing w:line="360" w:lineRule="auto"/>
      </w:pPr>
    </w:p>
    <w:p w:rsidR="00323AAE" w:rsidRDefault="00323AAE" w:rsidP="00323AAE">
      <w:pPr>
        <w:spacing w:line="360" w:lineRule="auto"/>
      </w:pPr>
      <w:r>
        <w:rPr>
          <w:rFonts w:hint="eastAsia"/>
        </w:rPr>
        <w:t>示例</w:t>
      </w:r>
      <w:r>
        <w:t>：</w:t>
      </w:r>
    </w:p>
    <w:p w:rsidR="00323AAE" w:rsidRDefault="00323AAE" w:rsidP="00323AAE">
      <w:pPr>
        <w:spacing w:line="360" w:lineRule="auto"/>
      </w:pPr>
      <w:r>
        <w:rPr>
          <w:noProof/>
        </w:rPr>
        <w:drawing>
          <wp:inline distT="0" distB="0" distL="0" distR="0">
            <wp:extent cx="5267325" cy="809625"/>
            <wp:effectExtent l="0" t="0" r="952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809625"/>
                    </a:xfrm>
                    <a:prstGeom prst="rect">
                      <a:avLst/>
                    </a:prstGeom>
                    <a:noFill/>
                    <a:ln>
                      <a:noFill/>
                    </a:ln>
                  </pic:spPr>
                </pic:pic>
              </a:graphicData>
            </a:graphic>
          </wp:inline>
        </w:drawing>
      </w:r>
    </w:p>
    <w:p w:rsidR="00323AAE" w:rsidRDefault="00323AAE" w:rsidP="00323AAE">
      <w:pPr>
        <w:spacing w:line="360" w:lineRule="auto"/>
      </w:pPr>
    </w:p>
    <w:p w:rsidR="00323AAE" w:rsidRDefault="00323AAE" w:rsidP="00323AAE">
      <w:pPr>
        <w:numPr>
          <w:ilvl w:val="0"/>
          <w:numId w:val="6"/>
        </w:numPr>
        <w:spacing w:line="360" w:lineRule="auto"/>
        <w:rPr>
          <w:lang w:val="fr-CA"/>
        </w:rPr>
      </w:pPr>
      <w:bookmarkStart w:id="46" w:name="_Toc370824793"/>
      <w:r>
        <w:rPr>
          <w:lang w:val="fr-CA"/>
        </w:rPr>
        <w:lastRenderedPageBreak/>
        <w:t>用</w:t>
      </w:r>
      <w:r>
        <w:rPr>
          <w:lang w:val="fr-CA"/>
        </w:rPr>
        <w:t>WHERE</w:t>
      </w:r>
      <w:r>
        <w:rPr>
          <w:lang w:val="fr-CA"/>
        </w:rPr>
        <w:t>子句替换</w:t>
      </w:r>
      <w:r>
        <w:rPr>
          <w:lang w:val="fr-CA"/>
        </w:rPr>
        <w:t>HAVING</w:t>
      </w:r>
      <w:r>
        <w:rPr>
          <w:lang w:val="fr-CA"/>
        </w:rPr>
        <w:t>子句</w:t>
      </w:r>
      <w:bookmarkEnd w:id="46"/>
    </w:p>
    <w:p w:rsidR="00323AAE" w:rsidRDefault="00323AAE" w:rsidP="00323AAE">
      <w:pPr>
        <w:spacing w:line="360" w:lineRule="auto"/>
      </w:pPr>
      <w:r>
        <w:t>两种子句的区别</w:t>
      </w:r>
      <w:r>
        <w:rPr>
          <w:lang w:val="fr-CA"/>
        </w:rPr>
        <w:t>：</w:t>
      </w:r>
      <w:r>
        <w:t>先执行</w:t>
      </w:r>
      <w:r>
        <w:rPr>
          <w:lang w:val="fr-CA"/>
        </w:rPr>
        <w:t>WHERE</w:t>
      </w:r>
      <w:r>
        <w:t>子句</w:t>
      </w:r>
      <w:r>
        <w:rPr>
          <w:lang w:val="fr-CA"/>
        </w:rPr>
        <w:t>，</w:t>
      </w:r>
      <w:r>
        <w:t>后执行</w:t>
      </w:r>
      <w:r>
        <w:rPr>
          <w:lang w:val="fr-CA"/>
        </w:rPr>
        <w:t>HAVING</w:t>
      </w:r>
      <w:r>
        <w:t>子句</w:t>
      </w:r>
      <w:r>
        <w:rPr>
          <w:lang w:val="fr-CA"/>
        </w:rPr>
        <w:t>；</w:t>
      </w:r>
      <w:r>
        <w:rPr>
          <w:lang w:val="fr-CA"/>
        </w:rPr>
        <w:t>HAVING</w:t>
      </w:r>
      <w:r>
        <w:t>子句一般同</w:t>
      </w:r>
      <w:r>
        <w:rPr>
          <w:lang w:val="fr-CA"/>
        </w:rPr>
        <w:t>GROUP</w:t>
      </w:r>
      <w:r>
        <w:t>子句配合使用</w:t>
      </w:r>
      <w:r>
        <w:rPr>
          <w:lang w:val="fr-CA"/>
        </w:rPr>
        <w:t>；</w:t>
      </w:r>
      <w:r>
        <w:rPr>
          <w:lang w:val="fr-CA"/>
        </w:rPr>
        <w:t>WHERE</w:t>
      </w:r>
      <w:r>
        <w:t>子句是对元数据的过滤</w:t>
      </w:r>
      <w:r>
        <w:rPr>
          <w:lang w:val="fr-CA"/>
        </w:rPr>
        <w:t>，</w:t>
      </w:r>
      <w:r>
        <w:rPr>
          <w:lang w:val="fr-CA"/>
        </w:rPr>
        <w:t>HAVING</w:t>
      </w:r>
      <w:r>
        <w:t>子句是对数据结果集的过滤</w:t>
      </w:r>
      <w:r>
        <w:rPr>
          <w:lang w:val="fr-CA"/>
        </w:rPr>
        <w:t>；</w:t>
      </w:r>
      <w:r>
        <w:rPr>
          <w:lang w:val="fr-CA"/>
        </w:rPr>
        <w:t>HAVING</w:t>
      </w:r>
      <w:r>
        <w:t>子句往往依据某一列、多列或表达式计算出来</w:t>
      </w:r>
      <w:proofErr w:type="gramStart"/>
      <w:r>
        <w:t>的列值进行</w:t>
      </w:r>
      <w:proofErr w:type="gramEnd"/>
      <w:r>
        <w:t>过滤，或新列值别名进行筛选。</w:t>
      </w:r>
    </w:p>
    <w:p w:rsidR="00323AAE" w:rsidRDefault="00323AAE" w:rsidP="00323AAE">
      <w:pPr>
        <w:spacing w:line="360" w:lineRule="auto"/>
      </w:pPr>
    </w:p>
    <w:p w:rsidR="00323AAE" w:rsidRDefault="00323AAE" w:rsidP="00323AAE">
      <w:pPr>
        <w:spacing w:line="360" w:lineRule="auto"/>
      </w:pPr>
      <w:r>
        <w:rPr>
          <w:rFonts w:hint="eastAsia"/>
        </w:rPr>
        <w:t>示例</w:t>
      </w:r>
      <w:r>
        <w:t>：</w:t>
      </w:r>
    </w:p>
    <w:p w:rsidR="00323AAE" w:rsidRDefault="00323AAE" w:rsidP="00323AAE">
      <w:pPr>
        <w:spacing w:line="360" w:lineRule="auto"/>
        <w:rPr>
          <w:lang w:val="fr-CA"/>
        </w:rPr>
      </w:pPr>
      <w:r>
        <w:rPr>
          <w:noProof/>
        </w:rPr>
        <w:drawing>
          <wp:inline distT="0" distB="0" distL="0" distR="0">
            <wp:extent cx="5276850" cy="243840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2438400"/>
                    </a:xfrm>
                    <a:prstGeom prst="rect">
                      <a:avLst/>
                    </a:prstGeom>
                    <a:noFill/>
                    <a:ln>
                      <a:noFill/>
                    </a:ln>
                  </pic:spPr>
                </pic:pic>
              </a:graphicData>
            </a:graphic>
          </wp:inline>
        </w:drawing>
      </w:r>
    </w:p>
    <w:p w:rsidR="00323AAE" w:rsidRDefault="00323AAE" w:rsidP="00323AAE">
      <w:pPr>
        <w:spacing w:line="360" w:lineRule="auto"/>
      </w:pPr>
    </w:p>
    <w:p w:rsidR="00323AAE" w:rsidRDefault="00323AAE" w:rsidP="00323AAE">
      <w:pPr>
        <w:numPr>
          <w:ilvl w:val="0"/>
          <w:numId w:val="6"/>
        </w:numPr>
        <w:spacing w:line="360" w:lineRule="auto"/>
        <w:rPr>
          <w:lang w:val="fr-CA"/>
        </w:rPr>
      </w:pPr>
      <w:r>
        <w:rPr>
          <w:lang w:val="fr-CA"/>
        </w:rPr>
        <w:t>UPDATE</w:t>
      </w:r>
      <w:r>
        <w:rPr>
          <w:lang w:val="fr-CA"/>
        </w:rPr>
        <w:t>和</w:t>
      </w:r>
      <w:r>
        <w:rPr>
          <w:lang w:val="fr-CA"/>
        </w:rPr>
        <w:t>DELETE</w:t>
      </w:r>
      <w:r>
        <w:rPr>
          <w:lang w:val="fr-CA"/>
        </w:rPr>
        <w:t>操作尽量依据主键或唯一索引进行操纵</w:t>
      </w:r>
    </w:p>
    <w:p w:rsidR="00323AAE" w:rsidRDefault="00323AAE" w:rsidP="00323AAE">
      <w:pPr>
        <w:spacing w:line="360" w:lineRule="auto"/>
        <w:rPr>
          <w:lang w:val="fr-CA"/>
        </w:rPr>
      </w:pPr>
      <w:r>
        <w:rPr>
          <w:lang w:val="fr-CA"/>
        </w:rPr>
        <w:t>设计</w:t>
      </w:r>
      <w:r>
        <w:rPr>
          <w:lang w:val="fr-CA"/>
        </w:rPr>
        <w:t>DML</w:t>
      </w:r>
      <w:r>
        <w:rPr>
          <w:lang w:val="fr-CA"/>
        </w:rPr>
        <w:t>类型的</w:t>
      </w:r>
      <w:r>
        <w:rPr>
          <w:lang w:val="fr-CA"/>
        </w:rPr>
        <w:t>UPDATE</w:t>
      </w:r>
      <w:r>
        <w:rPr>
          <w:lang w:val="fr-CA"/>
        </w:rPr>
        <w:t>和</w:t>
      </w:r>
      <w:r>
        <w:rPr>
          <w:lang w:val="fr-CA"/>
        </w:rPr>
        <w:t>DELETE</w:t>
      </w:r>
      <w:r>
        <w:rPr>
          <w:lang w:val="fr-CA"/>
        </w:rPr>
        <w:t>操作时，尽可能地让应用程序获得主键，然后依据用户的操作转换成</w:t>
      </w:r>
      <w:proofErr w:type="gramStart"/>
      <w:r>
        <w:rPr>
          <w:lang w:val="fr-CA"/>
        </w:rPr>
        <w:t>走主键条件</w:t>
      </w:r>
      <w:proofErr w:type="gramEnd"/>
      <w:r>
        <w:rPr>
          <w:lang w:val="fr-CA"/>
        </w:rPr>
        <w:t>去更新数据库表的数据，性能效率更高，</w:t>
      </w:r>
      <w:proofErr w:type="gramStart"/>
      <w:r>
        <w:rPr>
          <w:lang w:val="fr-CA"/>
        </w:rPr>
        <w:t>锁记录或锁范围</w:t>
      </w:r>
      <w:proofErr w:type="gramEnd"/>
      <w:r>
        <w:rPr>
          <w:lang w:val="fr-CA"/>
        </w:rPr>
        <w:t>的时间更短，占用资源也更少。</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47" w:name="_Toc370824796"/>
      <w:r>
        <w:rPr>
          <w:lang w:val="fr-CA"/>
        </w:rPr>
        <w:t>SELECT</w:t>
      </w:r>
      <w:r>
        <w:rPr>
          <w:lang w:val="fr-CA"/>
        </w:rPr>
        <w:t>子句部分不要出现</w:t>
      </w:r>
      <w:r>
        <w:rPr>
          <w:rFonts w:hint="eastAsia"/>
          <w:lang w:val="fr-CA"/>
        </w:rPr>
        <w:t>前端</w:t>
      </w:r>
      <w:r>
        <w:rPr>
          <w:lang w:val="fr-CA"/>
        </w:rPr>
        <w:t>或后续处理不需要的字段，尤其不要出现</w:t>
      </w:r>
      <w:r>
        <w:rPr>
          <w:lang w:val="fr-CA"/>
        </w:rPr>
        <w:t>TEXT/BLOB</w:t>
      </w:r>
      <w:r>
        <w:rPr>
          <w:lang w:val="fr-CA"/>
        </w:rPr>
        <w:t>等大字段</w:t>
      </w:r>
      <w:bookmarkEnd w:id="47"/>
      <w:r>
        <w:rPr>
          <w:lang w:val="fr-CA"/>
        </w:rPr>
        <w:t>。</w:t>
      </w:r>
    </w:p>
    <w:p w:rsidR="00323AAE" w:rsidRDefault="00323AAE" w:rsidP="00323AAE">
      <w:pPr>
        <w:spacing w:line="360" w:lineRule="auto"/>
        <w:rPr>
          <w:lang w:val="fr-CA"/>
        </w:rPr>
      </w:pPr>
      <w:r>
        <w:rPr>
          <w:lang w:val="fr-CA"/>
        </w:rPr>
        <w:t xml:space="preserve"> </w:t>
      </w:r>
    </w:p>
    <w:p w:rsidR="00323AAE" w:rsidRDefault="00323AAE" w:rsidP="00323AAE">
      <w:pPr>
        <w:numPr>
          <w:ilvl w:val="0"/>
          <w:numId w:val="6"/>
        </w:numPr>
        <w:spacing w:line="360" w:lineRule="auto"/>
        <w:rPr>
          <w:lang w:val="fr-CA"/>
        </w:rPr>
      </w:pPr>
      <w:bookmarkStart w:id="48" w:name="查询语句要减少或避免二次排序"/>
      <w:bookmarkStart w:id="49" w:name="_Toc370824799"/>
      <w:r>
        <w:rPr>
          <w:lang w:val="fr-CA"/>
        </w:rPr>
        <w:t>查询语句要减少或避免二次排序</w:t>
      </w:r>
    </w:p>
    <w:bookmarkEnd w:id="48"/>
    <w:p w:rsidR="00323AAE" w:rsidRDefault="00323AAE" w:rsidP="00323AAE">
      <w:pPr>
        <w:pStyle w:val="a3"/>
        <w:numPr>
          <w:ilvl w:val="0"/>
          <w:numId w:val="18"/>
        </w:numPr>
        <w:spacing w:line="360" w:lineRule="auto"/>
        <w:ind w:firstLineChars="0"/>
        <w:rPr>
          <w:lang w:val="fr-CA"/>
        </w:rPr>
      </w:pPr>
      <w:r>
        <w:rPr>
          <w:lang w:val="fr-CA"/>
        </w:rPr>
        <w:t>使用上索引完成排序</w:t>
      </w:r>
    </w:p>
    <w:p w:rsidR="00323AAE" w:rsidRDefault="00323AAE" w:rsidP="00323AAE">
      <w:pPr>
        <w:pStyle w:val="a3"/>
        <w:spacing w:line="360" w:lineRule="auto"/>
        <w:ind w:left="450" w:firstLineChars="0" w:firstLine="0"/>
        <w:rPr>
          <w:lang w:val="fr-CA"/>
        </w:rPr>
      </w:pPr>
      <w:r>
        <w:rPr>
          <w:lang w:val="fr-CA"/>
        </w:rPr>
        <w:t>查询语句的排序字段上有相关的索引可用，查询语句涉及多张表的情况下，尽可能用同一张表的字段排序。</w:t>
      </w:r>
    </w:p>
    <w:p w:rsidR="00323AAE" w:rsidRDefault="00323AAE" w:rsidP="00323AAE">
      <w:pPr>
        <w:pStyle w:val="a3"/>
        <w:spacing w:line="360" w:lineRule="auto"/>
        <w:ind w:left="450" w:firstLineChars="0" w:firstLine="0"/>
        <w:rPr>
          <w:lang w:val="fr-CA"/>
        </w:rPr>
      </w:pPr>
    </w:p>
    <w:p w:rsidR="00323AAE" w:rsidRDefault="00323AAE" w:rsidP="00323AAE">
      <w:pPr>
        <w:pStyle w:val="a3"/>
        <w:spacing w:line="360" w:lineRule="auto"/>
        <w:ind w:firstLineChars="0" w:firstLine="0"/>
        <w:rPr>
          <w:lang w:val="fr-CA"/>
        </w:rPr>
      </w:pPr>
      <w:r>
        <w:rPr>
          <w:lang w:val="fr-CA"/>
        </w:rPr>
        <w:t xml:space="preserve"> 2</w:t>
      </w:r>
      <w:r>
        <w:rPr>
          <w:lang w:val="fr-CA"/>
        </w:rPr>
        <w:t>）</w:t>
      </w:r>
      <w:r>
        <w:rPr>
          <w:lang w:val="fr-CA"/>
        </w:rPr>
        <w:t>GROUP</w:t>
      </w:r>
      <w:r>
        <w:rPr>
          <w:lang w:val="fr-CA"/>
        </w:rPr>
        <w:t>子句涉及的排序操作</w:t>
      </w:r>
    </w:p>
    <w:p w:rsidR="00323AAE" w:rsidRDefault="00323AAE" w:rsidP="00323AAE">
      <w:pPr>
        <w:spacing w:line="360" w:lineRule="auto"/>
        <w:ind w:firstLineChars="50" w:firstLine="105"/>
        <w:rPr>
          <w:lang w:val="fr-CA"/>
        </w:rPr>
      </w:pPr>
      <w:r>
        <w:rPr>
          <w:lang w:val="fr-CA"/>
        </w:rPr>
        <w:lastRenderedPageBreak/>
        <w:t>GROUP BY</w:t>
      </w:r>
      <w:r>
        <w:rPr>
          <w:lang w:val="fr-CA"/>
        </w:rPr>
        <w:t>子句操作隐含地带有一个排序的操作，若只需要分组计算功能，不需要排序，则可以建议增加</w:t>
      </w:r>
      <w:r>
        <w:rPr>
          <w:lang w:val="fr-CA"/>
        </w:rPr>
        <w:t>ORDER BY NULL</w:t>
      </w:r>
      <w:r>
        <w:rPr>
          <w:lang w:val="fr-CA"/>
        </w:rPr>
        <w:t>的显示模式，规避掉排序操作。例如：</w:t>
      </w:r>
    </w:p>
    <w:p w:rsidR="00323AAE" w:rsidRDefault="00323AAE" w:rsidP="00323AAE">
      <w:pPr>
        <w:spacing w:line="360" w:lineRule="auto"/>
        <w:ind w:firstLineChars="50" w:firstLine="105"/>
        <w:rPr>
          <w:lang w:val="fr-CA"/>
        </w:rPr>
      </w:pPr>
      <w:r>
        <w:rPr>
          <w:noProof/>
        </w:rPr>
        <w:drawing>
          <wp:inline distT="0" distB="0" distL="0" distR="0">
            <wp:extent cx="5276850" cy="1133475"/>
            <wp:effectExtent l="0" t="0" r="0" b="952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pic:spPr>
                </pic:pic>
              </a:graphicData>
            </a:graphic>
          </wp:inline>
        </w:drawing>
      </w:r>
    </w:p>
    <w:bookmarkEnd w:id="49"/>
    <w:p w:rsidR="00323AAE" w:rsidRDefault="00323AAE" w:rsidP="00323AAE">
      <w:pPr>
        <w:spacing w:line="360" w:lineRule="auto"/>
        <w:ind w:firstLineChars="50" w:firstLine="105"/>
        <w:rPr>
          <w:lang w:val="fr-CA"/>
        </w:rPr>
      </w:pPr>
    </w:p>
    <w:p w:rsidR="00323AAE" w:rsidRDefault="00323AAE" w:rsidP="00323AAE">
      <w:pPr>
        <w:numPr>
          <w:ilvl w:val="0"/>
          <w:numId w:val="6"/>
        </w:numPr>
        <w:spacing w:line="360" w:lineRule="auto"/>
        <w:rPr>
          <w:lang w:val="fr-CA"/>
        </w:rPr>
      </w:pPr>
      <w:bookmarkStart w:id="50" w:name="_Toc370824800"/>
      <w:r>
        <w:rPr>
          <w:lang w:val="fr-CA"/>
        </w:rPr>
        <w:t>DML</w:t>
      </w:r>
      <w:r>
        <w:rPr>
          <w:lang w:val="fr-CA"/>
        </w:rPr>
        <w:t>语句中不使用不确定性函数和随机函数</w:t>
      </w:r>
    </w:p>
    <w:p w:rsidR="00323AAE" w:rsidRDefault="00323AAE" w:rsidP="00323AAE">
      <w:pPr>
        <w:spacing w:line="360" w:lineRule="auto"/>
        <w:ind w:left="420"/>
        <w:rPr>
          <w:lang w:val="fr-CA"/>
        </w:rPr>
      </w:pPr>
      <w:r>
        <w:rPr>
          <w:lang w:val="fr-CA"/>
        </w:rPr>
        <w:t>不确定性函数：通一条执行语句中，传入同一个数值，调用</w:t>
      </w:r>
      <w:r>
        <w:rPr>
          <w:lang w:val="fr-CA"/>
        </w:rPr>
        <w:t>2</w:t>
      </w:r>
      <w:r>
        <w:rPr>
          <w:lang w:val="fr-CA"/>
        </w:rPr>
        <w:t>次及以上，则执行结果集中获得的值不同。例如：</w:t>
      </w:r>
    </w:p>
    <w:p w:rsidR="00323AAE" w:rsidRDefault="00323AAE" w:rsidP="00323AAE">
      <w:pPr>
        <w:spacing w:line="360" w:lineRule="auto"/>
        <w:ind w:left="420"/>
        <w:rPr>
          <w:lang w:val="fr-CA"/>
        </w:rPr>
      </w:pPr>
      <w:r>
        <w:rPr>
          <w:noProof/>
        </w:rPr>
        <w:drawing>
          <wp:inline distT="0" distB="0" distL="0" distR="0">
            <wp:extent cx="5267325" cy="7143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714375"/>
                    </a:xfrm>
                    <a:prstGeom prst="rect">
                      <a:avLst/>
                    </a:prstGeom>
                    <a:noFill/>
                    <a:ln>
                      <a:noFill/>
                    </a:ln>
                  </pic:spPr>
                </pic:pic>
              </a:graphicData>
            </a:graphic>
          </wp:inline>
        </w:drawing>
      </w:r>
    </w:p>
    <w:p w:rsidR="00323AAE" w:rsidRDefault="00323AAE" w:rsidP="00323AAE">
      <w:pPr>
        <w:spacing w:line="360" w:lineRule="auto"/>
        <w:ind w:left="420"/>
        <w:rPr>
          <w:lang w:val="fr-CA"/>
        </w:rPr>
      </w:pPr>
    </w:p>
    <w:p w:rsidR="00323AAE" w:rsidRDefault="00323AAE" w:rsidP="00323AAE">
      <w:pPr>
        <w:spacing w:line="360" w:lineRule="auto"/>
        <w:ind w:left="420"/>
        <w:rPr>
          <w:lang w:val="fr-CA"/>
        </w:rPr>
      </w:pPr>
      <w:r>
        <w:rPr>
          <w:lang w:val="fr-CA"/>
        </w:rPr>
        <w:t>DML</w:t>
      </w:r>
      <w:r>
        <w:rPr>
          <w:lang w:val="fr-CA"/>
        </w:rPr>
        <w:t>语句中不要使用常见的不确定性函数</w:t>
      </w:r>
      <w:r>
        <w:rPr>
          <w:lang w:val="fr-CA"/>
        </w:rPr>
        <w:t>SYSDATE()</w:t>
      </w:r>
      <w:r>
        <w:rPr>
          <w:lang w:val="fr-CA"/>
        </w:rPr>
        <w:t>等，不要使用随机函数</w:t>
      </w:r>
      <w:r>
        <w:rPr>
          <w:lang w:val="fr-CA"/>
        </w:rPr>
        <w:t>RAND()</w:t>
      </w:r>
      <w:r>
        <w:rPr>
          <w:lang w:val="fr-CA"/>
        </w:rPr>
        <w:t>等。</w:t>
      </w:r>
      <w:bookmarkEnd w:id="50"/>
    </w:p>
    <w:p w:rsidR="00323AAE" w:rsidRDefault="00323AAE" w:rsidP="00323AAE">
      <w:pPr>
        <w:spacing w:line="360" w:lineRule="auto"/>
        <w:ind w:left="420"/>
        <w:rPr>
          <w:lang w:val="fr-CA"/>
        </w:rPr>
      </w:pPr>
    </w:p>
    <w:p w:rsidR="00323AAE" w:rsidRDefault="00323AAE" w:rsidP="00323AAE">
      <w:pPr>
        <w:numPr>
          <w:ilvl w:val="0"/>
          <w:numId w:val="6"/>
        </w:numPr>
        <w:spacing w:line="360" w:lineRule="auto"/>
        <w:rPr>
          <w:lang w:val="fr-CA"/>
        </w:rPr>
      </w:pPr>
      <w:bookmarkStart w:id="51" w:name="INSERT语句批提交模式"/>
      <w:bookmarkStart w:id="52" w:name="_Toc370824801"/>
      <w:r>
        <w:rPr>
          <w:lang w:val="fr-CA"/>
        </w:rPr>
        <w:t>INSERT</w:t>
      </w:r>
      <w:r>
        <w:rPr>
          <w:lang w:val="fr-CA"/>
        </w:rPr>
        <w:t>语句批提交模式</w:t>
      </w:r>
    </w:p>
    <w:bookmarkEnd w:id="51"/>
    <w:p w:rsidR="00323AAE" w:rsidRDefault="00323AAE" w:rsidP="00323AAE">
      <w:pPr>
        <w:spacing w:line="360" w:lineRule="auto"/>
        <w:rPr>
          <w:lang w:val="fr-CA"/>
        </w:rPr>
      </w:pPr>
      <w:r>
        <w:rPr>
          <w:lang w:val="fr-CA"/>
        </w:rPr>
        <w:t>合理地使用</w:t>
      </w:r>
      <w:r>
        <w:rPr>
          <w:lang w:val="fr-CA"/>
        </w:rPr>
        <w:t>INSERT</w:t>
      </w:r>
      <w:r>
        <w:rPr>
          <w:lang w:val="fr-CA"/>
        </w:rPr>
        <w:t>批提交数据写入模式，有利于减少每条</w:t>
      </w:r>
      <w:r>
        <w:rPr>
          <w:lang w:val="fr-CA"/>
        </w:rPr>
        <w:t>SQL</w:t>
      </w:r>
      <w:r>
        <w:rPr>
          <w:lang w:val="fr-CA"/>
        </w:rPr>
        <w:t>语句都需要申请初始化表和关闭表的操作，从而极大提高数据写入的效率。但一味地批量提交过多的记录，可能引发自增序列全局锁和间隙锁等。</w:t>
      </w:r>
    </w:p>
    <w:p w:rsidR="00323AAE" w:rsidRDefault="00323AAE" w:rsidP="00323AAE">
      <w:pPr>
        <w:spacing w:line="360" w:lineRule="auto"/>
        <w:ind w:left="420"/>
        <w:rPr>
          <w:lang w:val="fr-CA"/>
        </w:rPr>
      </w:pPr>
    </w:p>
    <w:p w:rsidR="00323AAE" w:rsidRDefault="00323AAE" w:rsidP="00323AAE">
      <w:pPr>
        <w:spacing w:line="360" w:lineRule="auto"/>
        <w:rPr>
          <w:lang w:val="fr-CA"/>
        </w:rPr>
      </w:pPr>
      <w:r>
        <w:rPr>
          <w:lang w:val="fr-CA"/>
        </w:rPr>
        <w:t>INSERT INTO tablename(col1,clo2,.....)  VALUES(),(),()„„</w:t>
      </w:r>
      <w:r>
        <w:rPr>
          <w:lang w:val="fr-CA"/>
        </w:rPr>
        <w:t>，其中</w:t>
      </w:r>
      <w:r>
        <w:rPr>
          <w:lang w:val="fr-CA"/>
        </w:rPr>
        <w:t>VALUES</w:t>
      </w:r>
      <w:r>
        <w:rPr>
          <w:lang w:val="fr-CA"/>
        </w:rPr>
        <w:t>子句部分的括号个数不超过</w:t>
      </w:r>
      <w:r>
        <w:rPr>
          <w:lang w:val="fr-CA"/>
        </w:rPr>
        <w:t>500</w:t>
      </w:r>
      <w:r>
        <w:rPr>
          <w:lang w:val="fr-CA"/>
        </w:rPr>
        <w:t>，及注意数据包最大值是否小于</w:t>
      </w:r>
      <w:r>
        <w:rPr>
          <w:lang w:val="fr-CA"/>
        </w:rPr>
        <w:t>max_allowed_packet</w:t>
      </w:r>
      <w:r>
        <w:rPr>
          <w:lang w:val="fr-CA"/>
        </w:rPr>
        <w:t>。</w:t>
      </w:r>
      <w:bookmarkEnd w:id="52"/>
    </w:p>
    <w:p w:rsidR="00323AAE" w:rsidRDefault="00323AAE" w:rsidP="00323AAE">
      <w:pPr>
        <w:spacing w:line="360" w:lineRule="auto"/>
        <w:ind w:left="420"/>
        <w:rPr>
          <w:lang w:val="fr-CA"/>
        </w:rPr>
      </w:pPr>
    </w:p>
    <w:p w:rsidR="00323AAE" w:rsidRDefault="00323AAE" w:rsidP="00323AAE">
      <w:pPr>
        <w:numPr>
          <w:ilvl w:val="0"/>
          <w:numId w:val="6"/>
        </w:numPr>
        <w:spacing w:line="360" w:lineRule="auto"/>
        <w:rPr>
          <w:lang w:val="fr-CA"/>
        </w:rPr>
      </w:pPr>
      <w:bookmarkStart w:id="53" w:name="_Toc370824802"/>
      <w:r>
        <w:rPr>
          <w:lang w:val="fr-CA"/>
        </w:rPr>
        <w:t>尽量不使用存储过程、触发器、函数、</w:t>
      </w:r>
      <w:r>
        <w:rPr>
          <w:lang w:val="fr-CA"/>
        </w:rPr>
        <w:t>UDF</w:t>
      </w:r>
    </w:p>
    <w:p w:rsidR="00323AAE" w:rsidRDefault="00323AAE" w:rsidP="00323AAE">
      <w:pPr>
        <w:numPr>
          <w:ilvl w:val="0"/>
          <w:numId w:val="19"/>
        </w:numPr>
        <w:spacing w:line="360" w:lineRule="auto"/>
        <w:rPr>
          <w:lang w:val="fr-CA"/>
        </w:rPr>
      </w:pPr>
      <w:r>
        <w:rPr>
          <w:lang w:val="fr-CA"/>
        </w:rPr>
        <w:t xml:space="preserve">UDF </w:t>
      </w:r>
    </w:p>
    <w:p w:rsidR="00323AAE" w:rsidRDefault="00323AAE" w:rsidP="00323AAE">
      <w:pPr>
        <w:spacing w:line="360" w:lineRule="auto"/>
        <w:rPr>
          <w:lang w:val="fr-CA"/>
        </w:rPr>
      </w:pPr>
      <w:r>
        <w:rPr>
          <w:lang w:val="fr-CA"/>
        </w:rPr>
        <w:t>要使用</w:t>
      </w:r>
      <w:r>
        <w:rPr>
          <w:lang w:val="fr-CA"/>
        </w:rPr>
        <w:t>MySQL</w:t>
      </w:r>
      <w:r>
        <w:rPr>
          <w:lang w:val="fr-CA"/>
        </w:rPr>
        <w:t>数据库自定义函数功能，会造成数据库服务及数据库服务器安全隐患，以及需要编写对应的</w:t>
      </w:r>
      <w:r>
        <w:rPr>
          <w:lang w:val="fr-CA"/>
        </w:rPr>
        <w:t>C/C++</w:t>
      </w:r>
      <w:r>
        <w:rPr>
          <w:lang w:val="fr-CA"/>
        </w:rPr>
        <w:t>代码程序，故建议禁止使用，生产环境此权限也是设置为关闭状态。</w:t>
      </w:r>
    </w:p>
    <w:p w:rsidR="00323AAE" w:rsidRDefault="00323AAE" w:rsidP="00323AAE">
      <w:pPr>
        <w:spacing w:line="360" w:lineRule="auto"/>
        <w:rPr>
          <w:lang w:val="fr-CA"/>
        </w:rPr>
      </w:pPr>
    </w:p>
    <w:p w:rsidR="00323AAE" w:rsidRDefault="00323AAE" w:rsidP="00323AAE">
      <w:pPr>
        <w:spacing w:line="360" w:lineRule="auto"/>
        <w:rPr>
          <w:lang w:val="fr-CA"/>
        </w:rPr>
      </w:pPr>
    </w:p>
    <w:p w:rsidR="00323AAE" w:rsidRDefault="00323AAE" w:rsidP="00323AAE">
      <w:pPr>
        <w:numPr>
          <w:ilvl w:val="0"/>
          <w:numId w:val="19"/>
        </w:numPr>
        <w:spacing w:line="360" w:lineRule="auto"/>
        <w:rPr>
          <w:lang w:val="fr-CA"/>
        </w:rPr>
      </w:pPr>
      <w:r>
        <w:rPr>
          <w:lang w:val="fr-CA"/>
        </w:rPr>
        <w:lastRenderedPageBreak/>
        <w:t>触发器</w:t>
      </w:r>
    </w:p>
    <w:p w:rsidR="00323AAE" w:rsidRDefault="00323AAE" w:rsidP="00323AAE">
      <w:pPr>
        <w:spacing w:line="360" w:lineRule="auto"/>
        <w:jc w:val="left"/>
        <w:rPr>
          <w:lang w:val="fr-CA"/>
        </w:rPr>
      </w:pPr>
      <w:r>
        <w:rPr>
          <w:lang w:val="fr-CA"/>
        </w:rPr>
        <w:t>使用触发器取代后台应用程序启用事务的方式</w:t>
      </w:r>
      <w:r>
        <w:rPr>
          <w:lang w:val="fr-CA"/>
        </w:rPr>
        <w:t>DML</w:t>
      </w:r>
      <w:r>
        <w:rPr>
          <w:lang w:val="fr-CA"/>
        </w:rPr>
        <w:t>数据，首先是容易造成数据逻辑维护关系不清晰，尤其是人员流失和时间长久之后；其次，在高并发系统中，使用触发器维护数据，容易造成</w:t>
      </w:r>
      <w:proofErr w:type="gramStart"/>
      <w:r>
        <w:rPr>
          <w:lang w:val="fr-CA"/>
        </w:rPr>
        <w:t>锁资源</w:t>
      </w:r>
      <w:proofErr w:type="gramEnd"/>
      <w:r>
        <w:rPr>
          <w:lang w:val="fr-CA"/>
        </w:rPr>
        <w:t>争用更严重和死锁出现。</w:t>
      </w:r>
    </w:p>
    <w:p w:rsidR="00323AAE" w:rsidRDefault="00323AAE" w:rsidP="00323AAE">
      <w:pPr>
        <w:spacing w:line="360" w:lineRule="auto"/>
        <w:rPr>
          <w:lang w:val="fr-CA"/>
        </w:rPr>
      </w:pPr>
    </w:p>
    <w:p w:rsidR="00323AAE" w:rsidRDefault="00323AAE" w:rsidP="00323AAE">
      <w:pPr>
        <w:numPr>
          <w:ilvl w:val="0"/>
          <w:numId w:val="19"/>
        </w:numPr>
        <w:spacing w:line="360" w:lineRule="auto"/>
        <w:rPr>
          <w:lang w:val="fr-CA"/>
        </w:rPr>
      </w:pPr>
      <w:r>
        <w:rPr>
          <w:lang w:val="fr-CA"/>
        </w:rPr>
        <w:t>存储过程</w:t>
      </w:r>
    </w:p>
    <w:p w:rsidR="00323AAE" w:rsidRDefault="00323AAE" w:rsidP="00323AAE">
      <w:pPr>
        <w:spacing w:line="360" w:lineRule="auto"/>
        <w:rPr>
          <w:lang w:val="fr-CA"/>
        </w:rPr>
      </w:pPr>
      <w:r>
        <w:rPr>
          <w:lang w:val="fr-CA"/>
        </w:rPr>
        <w:t>集中式技术架构往往会考虑使用存储过程实现部分或大量业务逻辑、数据计算的工作。对于当下业务和数据处理的爆发性增长，建议不要把业务逻辑和数据计算的工作实现存储过程实现，这样不利于扩展，及加速数据库资源成为瓶颈。业务逻辑和合理的数据计算放到应用程序端，可以做到自由伸缩扩展，而数据库的扩展性远低于此。</w:t>
      </w:r>
    </w:p>
    <w:p w:rsidR="00323AAE" w:rsidRDefault="00323AAE" w:rsidP="00323AAE">
      <w:pPr>
        <w:spacing w:line="360" w:lineRule="auto"/>
        <w:rPr>
          <w:lang w:val="fr-CA"/>
        </w:rPr>
      </w:pPr>
    </w:p>
    <w:p w:rsidR="00323AAE" w:rsidRDefault="00323AAE" w:rsidP="00323AAE">
      <w:pPr>
        <w:numPr>
          <w:ilvl w:val="0"/>
          <w:numId w:val="19"/>
        </w:numPr>
        <w:spacing w:line="360" w:lineRule="auto"/>
        <w:rPr>
          <w:lang w:val="fr-CA"/>
        </w:rPr>
      </w:pPr>
      <w:r>
        <w:rPr>
          <w:lang w:val="fr-CA"/>
        </w:rPr>
        <w:t>函数</w:t>
      </w:r>
    </w:p>
    <w:p w:rsidR="00323AAE" w:rsidRDefault="00323AAE" w:rsidP="00323AAE">
      <w:pPr>
        <w:spacing w:line="360" w:lineRule="auto"/>
        <w:rPr>
          <w:lang w:val="fr-CA"/>
        </w:rPr>
      </w:pPr>
      <w:r>
        <w:rPr>
          <w:lang w:val="fr-CA"/>
        </w:rPr>
        <w:t>为了实现某些特殊业务处理和减少</w:t>
      </w:r>
      <w:r>
        <w:rPr>
          <w:lang w:val="fr-CA"/>
        </w:rPr>
        <w:t>SQL</w:t>
      </w:r>
      <w:r>
        <w:rPr>
          <w:lang w:val="fr-CA"/>
        </w:rPr>
        <w:t>复杂度，确实可以使用自己编写的函数处理，但建议不要把函数当存储过程使用。</w:t>
      </w:r>
    </w:p>
    <w:bookmarkEnd w:id="53"/>
    <w:p w:rsidR="00323AAE" w:rsidRDefault="00323AAE" w:rsidP="00323AAE">
      <w:pPr>
        <w:spacing w:line="360" w:lineRule="auto"/>
        <w:rPr>
          <w:lang w:val="fr-CA"/>
        </w:rPr>
      </w:pPr>
    </w:p>
    <w:p w:rsidR="00323AAE" w:rsidRDefault="00323AAE" w:rsidP="00323AAE">
      <w:pPr>
        <w:spacing w:line="360" w:lineRule="auto"/>
        <w:rPr>
          <w:b/>
          <w:bCs/>
          <w:lang w:val="fr-CA"/>
        </w:rPr>
      </w:pPr>
      <w:r>
        <w:rPr>
          <w:rFonts w:hint="eastAsia"/>
          <w:b/>
          <w:bCs/>
          <w:lang w:val="fr-CA"/>
        </w:rPr>
        <w:t>特别说明</w:t>
      </w:r>
      <w:r>
        <w:rPr>
          <w:b/>
          <w:bCs/>
          <w:lang w:val="fr-CA"/>
        </w:rPr>
        <w:t>：</w:t>
      </w:r>
    </w:p>
    <w:p w:rsidR="00323AAE" w:rsidRDefault="00323AAE" w:rsidP="00323AAE">
      <w:pPr>
        <w:spacing w:line="360" w:lineRule="auto"/>
        <w:ind w:firstLine="420"/>
        <w:rPr>
          <w:lang w:val="fr-CA"/>
        </w:rPr>
      </w:pPr>
      <w:r>
        <w:rPr>
          <w:lang w:val="fr-CA"/>
        </w:rPr>
        <w:t>对于存储过程、函数的创建及权限等信息，可以咨询顺丰</w:t>
      </w:r>
      <w:r>
        <w:rPr>
          <w:lang w:val="fr-CA"/>
        </w:rPr>
        <w:t>DBA</w:t>
      </w:r>
      <w:r>
        <w:rPr>
          <w:lang w:val="fr-CA"/>
        </w:rPr>
        <w:t>团队及向其获取相关资料。</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54" w:name="规避不符合嵌套循环算法JOIN操作"/>
      <w:r>
        <w:rPr>
          <w:lang w:val="fr-CA"/>
        </w:rPr>
        <w:t>规避不符合嵌套循环算法</w:t>
      </w:r>
      <w:r>
        <w:rPr>
          <w:lang w:val="fr-CA"/>
        </w:rPr>
        <w:t>JOIN</w:t>
      </w:r>
      <w:r>
        <w:rPr>
          <w:lang w:val="fr-CA"/>
        </w:rPr>
        <w:t>操作</w:t>
      </w:r>
    </w:p>
    <w:bookmarkEnd w:id="54"/>
    <w:p w:rsidR="00323AAE" w:rsidRDefault="00323AAE" w:rsidP="00323AAE">
      <w:pPr>
        <w:pStyle w:val="a3"/>
        <w:spacing w:line="360" w:lineRule="auto"/>
        <w:ind w:firstLineChars="0" w:firstLine="0"/>
        <w:rPr>
          <w:lang w:val="fr-CA"/>
        </w:rPr>
      </w:pPr>
      <w:r>
        <w:rPr>
          <w:lang w:val="fr-CA"/>
        </w:rPr>
        <w:t>MySQL</w:t>
      </w:r>
      <w:r>
        <w:rPr>
          <w:lang w:val="fr-CA"/>
        </w:rPr>
        <w:t>数据库的</w:t>
      </w:r>
      <w:r>
        <w:rPr>
          <w:lang w:val="fr-CA"/>
        </w:rPr>
        <w:t>Server</w:t>
      </w:r>
      <w:r>
        <w:rPr>
          <w:lang w:val="fr-CA"/>
        </w:rPr>
        <w:t>和</w:t>
      </w:r>
      <w:r>
        <w:rPr>
          <w:lang w:val="fr-CA"/>
        </w:rPr>
        <w:t>InnoDB</w:t>
      </w:r>
      <w:r>
        <w:rPr>
          <w:lang w:val="fr-CA"/>
        </w:rPr>
        <w:t>存储引擎未提供经典复杂的</w:t>
      </w:r>
      <w:r>
        <w:rPr>
          <w:lang w:val="fr-CA"/>
        </w:rPr>
        <w:t>Hash JOIN</w:t>
      </w:r>
      <w:r>
        <w:rPr>
          <w:lang w:val="fr-CA"/>
        </w:rPr>
        <w:t>算法，只有</w:t>
      </w:r>
      <w:r>
        <w:rPr>
          <w:lang w:val="fr-CA"/>
        </w:rPr>
        <w:t>Nested Loop JOIN</w:t>
      </w:r>
      <w:r>
        <w:rPr>
          <w:lang w:val="fr-CA"/>
        </w:rPr>
        <w:t>算法，</w:t>
      </w:r>
      <w:proofErr w:type="gramStart"/>
      <w:r>
        <w:rPr>
          <w:lang w:val="fr-CA"/>
        </w:rPr>
        <w:t>故设计</w:t>
      </w:r>
      <w:proofErr w:type="gramEnd"/>
      <w:r>
        <w:rPr>
          <w:lang w:val="fr-CA"/>
        </w:rPr>
        <w:t>数据库表结构的时候，就要考虑到此问题和</w:t>
      </w:r>
      <w:r>
        <w:rPr>
          <w:lang w:val="fr-CA"/>
        </w:rPr>
        <w:t>SQL</w:t>
      </w:r>
      <w:r>
        <w:rPr>
          <w:lang w:val="fr-CA"/>
        </w:rPr>
        <w:t>语句编写相结合。对于实现无法规避的情况，尽可能保证其有索引可走。</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55" w:name="_Toc370824805"/>
      <w:r>
        <w:rPr>
          <w:lang w:val="fr-CA"/>
        </w:rPr>
        <w:t>减少使用视图</w:t>
      </w:r>
      <w:bookmarkEnd w:id="55"/>
    </w:p>
    <w:p w:rsidR="00323AAE" w:rsidRDefault="00323AAE" w:rsidP="00323AAE">
      <w:pPr>
        <w:spacing w:line="360" w:lineRule="auto"/>
        <w:rPr>
          <w:lang w:val="fr-CA"/>
        </w:rPr>
      </w:pPr>
      <w:r>
        <w:rPr>
          <w:lang w:val="fr-CA"/>
        </w:rPr>
        <w:t>项目中尽量不使用视图。视图已无太多实际意义，尤其是高并发系统中，反而会增加</w:t>
      </w:r>
      <w:r>
        <w:rPr>
          <w:lang w:val="fr-CA"/>
        </w:rPr>
        <w:t>SQL</w:t>
      </w:r>
      <w:r>
        <w:rPr>
          <w:lang w:val="fr-CA"/>
        </w:rPr>
        <w:t>语句的复杂度，降低执行效率。</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56" w:name="_Toc370824806"/>
      <w:r>
        <w:rPr>
          <w:lang w:val="fr-CA"/>
        </w:rPr>
        <w:t>SQL</w:t>
      </w:r>
      <w:r>
        <w:rPr>
          <w:lang w:val="fr-CA"/>
        </w:rPr>
        <w:t>语句中</w:t>
      </w:r>
      <w:r>
        <w:rPr>
          <w:lang w:val="fr-CA"/>
        </w:rPr>
        <w:t>IN</w:t>
      </w:r>
      <w:r>
        <w:rPr>
          <w:lang w:val="fr-CA"/>
        </w:rPr>
        <w:t>包含的值不超过</w:t>
      </w:r>
      <w:r>
        <w:rPr>
          <w:lang w:val="fr-CA"/>
        </w:rPr>
        <w:t>500</w:t>
      </w:r>
      <w:r>
        <w:rPr>
          <w:lang w:val="fr-CA"/>
        </w:rPr>
        <w:t>。</w:t>
      </w:r>
      <w:bookmarkEnd w:id="56"/>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57" w:name="_Toc370824807"/>
      <w:r>
        <w:rPr>
          <w:lang w:val="fr-CA"/>
        </w:rPr>
        <w:lastRenderedPageBreak/>
        <w:t>UPDATE</w:t>
      </w:r>
      <w:r>
        <w:rPr>
          <w:lang w:val="fr-CA"/>
        </w:rPr>
        <w:t>和</w:t>
      </w:r>
      <w:r>
        <w:rPr>
          <w:lang w:val="fr-CA"/>
        </w:rPr>
        <w:t>DELETE</w:t>
      </w:r>
      <w:r>
        <w:rPr>
          <w:lang w:val="fr-CA"/>
        </w:rPr>
        <w:t>语句不使用</w:t>
      </w:r>
      <w:r>
        <w:rPr>
          <w:lang w:val="fr-CA"/>
        </w:rPr>
        <w:t>LIMIT</w:t>
      </w:r>
      <w:bookmarkEnd w:id="57"/>
    </w:p>
    <w:p w:rsidR="00323AAE" w:rsidRDefault="00323AAE" w:rsidP="00323AAE">
      <w:pPr>
        <w:pStyle w:val="a3"/>
        <w:spacing w:line="360" w:lineRule="auto"/>
        <w:ind w:firstLineChars="0" w:firstLine="0"/>
        <w:rPr>
          <w:lang w:val="fr-CA"/>
        </w:rPr>
      </w:pPr>
      <w:r>
        <w:rPr>
          <w:lang w:val="fr-CA"/>
        </w:rPr>
        <w:t>DML</w:t>
      </w:r>
      <w:r>
        <w:rPr>
          <w:lang w:val="fr-CA"/>
        </w:rPr>
        <w:t>类型的</w:t>
      </w:r>
      <w:r>
        <w:rPr>
          <w:lang w:val="fr-CA"/>
        </w:rPr>
        <w:t>UPDATE</w:t>
      </w:r>
      <w:r>
        <w:rPr>
          <w:lang w:val="fr-CA"/>
        </w:rPr>
        <w:t>和</w:t>
      </w:r>
      <w:r>
        <w:rPr>
          <w:lang w:val="fr-CA"/>
        </w:rPr>
        <w:t>DELETE</w:t>
      </w:r>
      <w:r>
        <w:rPr>
          <w:lang w:val="fr-CA"/>
        </w:rPr>
        <w:t>修改语句禁止使用</w:t>
      </w:r>
      <w:r>
        <w:rPr>
          <w:lang w:val="fr-CA"/>
        </w:rPr>
        <w:t>LIMIT</w:t>
      </w:r>
      <w:r>
        <w:rPr>
          <w:lang w:val="fr-CA"/>
        </w:rPr>
        <w:t>子句。若修改类型的语句使用</w:t>
      </w:r>
      <w:r>
        <w:rPr>
          <w:lang w:val="fr-CA"/>
        </w:rPr>
        <w:t>LIMIT</w:t>
      </w:r>
      <w:r>
        <w:rPr>
          <w:lang w:val="fr-CA"/>
        </w:rPr>
        <w:t>子句，容易导致出现死锁和</w:t>
      </w:r>
      <w:proofErr w:type="gramStart"/>
      <w:r>
        <w:rPr>
          <w:lang w:val="fr-CA"/>
        </w:rPr>
        <w:t>锁资源</w:t>
      </w:r>
      <w:proofErr w:type="gramEnd"/>
      <w:r>
        <w:rPr>
          <w:lang w:val="fr-CA"/>
        </w:rPr>
        <w:t>争用，还有导致主</w:t>
      </w:r>
      <w:proofErr w:type="gramStart"/>
      <w:r>
        <w:rPr>
          <w:lang w:val="fr-CA"/>
        </w:rPr>
        <w:t>备数据</w:t>
      </w:r>
      <w:proofErr w:type="gramEnd"/>
      <w:r>
        <w:rPr>
          <w:lang w:val="fr-CA"/>
        </w:rPr>
        <w:t>不一致的风险，做二进制日志增量恢复的时候更复杂。此外，在</w:t>
      </w:r>
      <w:r>
        <w:rPr>
          <w:lang w:val="fr-CA"/>
        </w:rPr>
        <w:t>ROW</w:t>
      </w:r>
      <w:r>
        <w:rPr>
          <w:lang w:val="fr-CA"/>
        </w:rPr>
        <w:t>或</w:t>
      </w:r>
      <w:r>
        <w:rPr>
          <w:lang w:val="fr-CA"/>
        </w:rPr>
        <w:t>MIXED</w:t>
      </w:r>
      <w:r>
        <w:rPr>
          <w:lang w:val="fr-CA"/>
        </w:rPr>
        <w:t>模式下，会</w:t>
      </w:r>
      <w:proofErr w:type="gramStart"/>
      <w:r>
        <w:rPr>
          <w:lang w:val="fr-CA"/>
        </w:rPr>
        <w:t>明细那增加</w:t>
      </w:r>
      <w:proofErr w:type="gramEnd"/>
      <w:r>
        <w:rPr>
          <w:lang w:val="fr-CA"/>
        </w:rPr>
        <w:t>二进制日志量，消耗更多数据库服务器的物理</w:t>
      </w:r>
      <w:r>
        <w:rPr>
          <w:lang w:val="fr-CA"/>
        </w:rPr>
        <w:t>IO</w:t>
      </w:r>
      <w:r>
        <w:rPr>
          <w:lang w:val="fr-CA"/>
        </w:rPr>
        <w:t>。</w:t>
      </w:r>
    </w:p>
    <w:p w:rsidR="00323AAE" w:rsidRDefault="00323AAE" w:rsidP="00323AAE">
      <w:pPr>
        <w:pStyle w:val="a3"/>
        <w:spacing w:line="360" w:lineRule="auto"/>
        <w:ind w:firstLineChars="0" w:firstLine="0"/>
        <w:rPr>
          <w:lang w:val="fr-CA"/>
        </w:rPr>
      </w:pPr>
    </w:p>
    <w:p w:rsidR="00323AAE" w:rsidRDefault="00323AAE" w:rsidP="00323AAE">
      <w:pPr>
        <w:pStyle w:val="a3"/>
        <w:spacing w:line="360" w:lineRule="auto"/>
        <w:ind w:firstLineChars="0" w:firstLine="0"/>
        <w:rPr>
          <w:lang w:val="fr-CA"/>
        </w:rPr>
      </w:pPr>
      <w:r>
        <w:rPr>
          <w:lang w:val="fr-CA"/>
        </w:rPr>
        <w:t>确实需要分批删除数据的方式，推荐使用</w:t>
      </w:r>
      <w:r>
        <w:rPr>
          <w:lang w:val="fr-CA"/>
        </w:rPr>
        <w:t>SELECT</w:t>
      </w:r>
      <w:r>
        <w:rPr>
          <w:lang w:val="fr-CA"/>
        </w:rPr>
        <w:t>查询语句拿到被删除数据的主键值，然后使用</w:t>
      </w:r>
      <w:r>
        <w:rPr>
          <w:lang w:val="fr-CA"/>
        </w:rPr>
        <w:t>UPDATE/DELETE ....  WHERE ...IN(pk1,pk2...)</w:t>
      </w:r>
      <w:r>
        <w:rPr>
          <w:lang w:val="fr-CA"/>
        </w:rPr>
        <w:t>的语句方式实现。</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58" w:name="_Toc370824808"/>
      <w:r>
        <w:rPr>
          <w:lang w:val="fr-CA"/>
        </w:rPr>
        <w:t>JDBC</w:t>
      </w:r>
      <w:r>
        <w:rPr>
          <w:lang w:val="fr-CA"/>
        </w:rPr>
        <w:t>使用</w:t>
      </w:r>
      <w:r>
        <w:rPr>
          <w:lang w:val="fr-CA"/>
        </w:rPr>
        <w:t>PREPARE STATEMNET</w:t>
      </w:r>
    </w:p>
    <w:p w:rsidR="00323AAE" w:rsidRDefault="00323AAE" w:rsidP="00323AAE">
      <w:pPr>
        <w:spacing w:line="360" w:lineRule="auto"/>
        <w:rPr>
          <w:lang w:val="fr-CA"/>
        </w:rPr>
      </w:pPr>
      <w:r>
        <w:rPr>
          <w:lang w:val="fr-CA"/>
        </w:rPr>
        <w:t>应用程序使用</w:t>
      </w:r>
      <w:r>
        <w:rPr>
          <w:lang w:val="fr-CA"/>
        </w:rPr>
        <w:t>JDBC</w:t>
      </w:r>
      <w:r>
        <w:rPr>
          <w:lang w:val="fr-CA"/>
        </w:rPr>
        <w:t>提供的预处理相关函数，可以做到加快数据写入速度，减少资源消耗和预防</w:t>
      </w:r>
      <w:r>
        <w:rPr>
          <w:lang w:val="fr-CA"/>
        </w:rPr>
        <w:t>SQL</w:t>
      </w:r>
      <w:bookmarkEnd w:id="58"/>
      <w:r>
        <w:rPr>
          <w:lang w:val="fr-CA"/>
        </w:rPr>
        <w:t>注入，</w:t>
      </w:r>
      <w:proofErr w:type="gramStart"/>
      <w:r>
        <w:rPr>
          <w:lang w:val="fr-CA"/>
        </w:rPr>
        <w:t>故鼓励</w:t>
      </w:r>
      <w:proofErr w:type="gramEnd"/>
      <w:r>
        <w:rPr>
          <w:lang w:val="fr-CA"/>
        </w:rPr>
        <w:t>研发工程师使用。</w:t>
      </w:r>
    </w:p>
    <w:p w:rsidR="00323AAE" w:rsidRDefault="00323AAE" w:rsidP="00323AAE">
      <w:pPr>
        <w:spacing w:line="360" w:lineRule="auto"/>
        <w:rPr>
          <w:lang w:val="fr-CA"/>
        </w:rPr>
      </w:pPr>
    </w:p>
    <w:p w:rsidR="00323AAE" w:rsidRDefault="00323AAE" w:rsidP="00323AAE">
      <w:pPr>
        <w:spacing w:line="360" w:lineRule="auto"/>
        <w:rPr>
          <w:lang w:val="fr-CA"/>
        </w:rPr>
      </w:pPr>
      <w:r>
        <w:rPr>
          <w:lang w:val="fr-CA"/>
        </w:rPr>
        <w:t>在存储过程、函数、事件中，除为了实现动态</w:t>
      </w:r>
      <w:r>
        <w:rPr>
          <w:lang w:val="fr-CA"/>
        </w:rPr>
        <w:t>SQL</w:t>
      </w:r>
      <w:r>
        <w:rPr>
          <w:lang w:val="fr-CA"/>
        </w:rPr>
        <w:t>执行的功能，其他情况下建议不要使用，无实际意义。</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bookmarkStart w:id="59" w:name="_Toc370824809"/>
      <w:r>
        <w:rPr>
          <w:lang w:val="fr-CA"/>
        </w:rPr>
        <w:t>数据库表计数</w:t>
      </w:r>
      <w:r>
        <w:rPr>
          <w:lang w:val="fr-CA"/>
        </w:rPr>
        <w:t>COUNT(*)</w:t>
      </w:r>
      <w:r>
        <w:rPr>
          <w:lang w:val="fr-CA"/>
        </w:rPr>
        <w:t>操作</w:t>
      </w:r>
    </w:p>
    <w:p w:rsidR="00323AAE" w:rsidRDefault="00323AAE" w:rsidP="00323AAE">
      <w:pPr>
        <w:spacing w:line="360" w:lineRule="auto"/>
        <w:rPr>
          <w:lang w:val="fr-CA"/>
        </w:rPr>
      </w:pPr>
      <w:r>
        <w:rPr>
          <w:lang w:val="fr-CA"/>
        </w:rPr>
        <w:t>正常用户自行统计推荐使用</w:t>
      </w:r>
      <w:r>
        <w:rPr>
          <w:lang w:val="fr-CA"/>
        </w:rPr>
        <w:t>COUNT(*)</w:t>
      </w:r>
      <w:r>
        <w:rPr>
          <w:lang w:val="fr-CA"/>
        </w:rPr>
        <w:t>实现，一般不建议使用计数表的方式增加程序复杂度和研发工作量。若涉及到实时性要求极高的计数器业务场景，推荐使用行业内更加高效代价低的</w:t>
      </w:r>
      <w:r>
        <w:rPr>
          <w:lang w:val="fr-CA"/>
        </w:rPr>
        <w:t>Redis</w:t>
      </w:r>
      <w:r>
        <w:rPr>
          <w:lang w:val="fr-CA"/>
        </w:rPr>
        <w:t>解决方案，定时同步到数据库表中持久化。</w:t>
      </w:r>
      <w:bookmarkEnd w:id="59"/>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r>
        <w:rPr>
          <w:lang w:val="fr-CA"/>
        </w:rPr>
        <w:t>禁止在</w:t>
      </w:r>
      <w:r>
        <w:rPr>
          <w:lang w:val="fr-CA"/>
        </w:rPr>
        <w:t>UPDATE</w:t>
      </w:r>
      <w:r>
        <w:rPr>
          <w:lang w:val="fr-CA"/>
        </w:rPr>
        <w:t>操作的</w:t>
      </w:r>
      <w:r>
        <w:rPr>
          <w:lang w:val="fr-CA"/>
        </w:rPr>
        <w:t>SET</w:t>
      </w:r>
      <w:r>
        <w:rPr>
          <w:lang w:val="fr-CA"/>
        </w:rPr>
        <w:t>子句中出现</w:t>
      </w:r>
      <w:r>
        <w:rPr>
          <w:lang w:val="fr-CA"/>
        </w:rPr>
        <w:t>AND</w:t>
      </w:r>
      <w:r>
        <w:rPr>
          <w:lang w:val="fr-CA"/>
        </w:rPr>
        <w:t>连接符号</w:t>
      </w:r>
    </w:p>
    <w:p w:rsidR="00323AAE" w:rsidRDefault="00323AAE" w:rsidP="00323AAE">
      <w:pPr>
        <w:spacing w:line="360" w:lineRule="auto"/>
      </w:pPr>
      <w:r>
        <w:t>若把</w:t>
      </w:r>
      <w:r>
        <w:t>SET</w:t>
      </w:r>
      <w:r>
        <w:t>子句的连接符号</w:t>
      </w:r>
      <w:r>
        <w:t xml:space="preserve"> “,” </w:t>
      </w:r>
      <w:r>
        <w:t>错误写成</w:t>
      </w:r>
      <w:r>
        <w:t xml:space="preserve">  “AND”</w:t>
      </w:r>
      <w:r>
        <w:t>，将会导致寓意完全错误，故禁止在</w:t>
      </w:r>
      <w:r>
        <w:t>SET</w:t>
      </w:r>
      <w:r>
        <w:t>子句中出现</w:t>
      </w:r>
      <w:r>
        <w:t xml:space="preserve"> AND</w:t>
      </w:r>
      <w:r>
        <w:t>连接符号字样。举例说明：</w:t>
      </w:r>
    </w:p>
    <w:p w:rsidR="00323AAE" w:rsidRDefault="00323AAE" w:rsidP="00323AAE">
      <w:pPr>
        <w:spacing w:line="360" w:lineRule="auto"/>
      </w:pPr>
      <w:r>
        <w:rPr>
          <w:noProof/>
        </w:rPr>
        <w:lastRenderedPageBreak/>
        <w:drawing>
          <wp:inline distT="0" distB="0" distL="0" distR="0">
            <wp:extent cx="5267325" cy="3981450"/>
            <wp:effectExtent l="0" t="0" r="952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3981450"/>
                    </a:xfrm>
                    <a:prstGeom prst="rect">
                      <a:avLst/>
                    </a:prstGeom>
                    <a:noFill/>
                    <a:ln>
                      <a:noFill/>
                    </a:ln>
                  </pic:spPr>
                </pic:pic>
              </a:graphicData>
            </a:graphic>
          </wp:inline>
        </w:drawing>
      </w:r>
    </w:p>
    <w:p w:rsidR="00323AAE" w:rsidRDefault="00323AAE" w:rsidP="00323AAE">
      <w:pPr>
        <w:spacing w:line="360" w:lineRule="auto"/>
      </w:pPr>
      <w:r>
        <w:t>正确示例：</w:t>
      </w:r>
      <w:r>
        <w:t>SET t.billing_flag =</w:t>
      </w:r>
      <w:proofErr w:type="gramStart"/>
      <w:r>
        <w:t>2 ,</w:t>
      </w:r>
      <w:proofErr w:type="gramEnd"/>
      <w:r>
        <w:t xml:space="preserve">  modified_tm=NOW();</w:t>
      </w:r>
    </w:p>
    <w:p w:rsidR="00323AAE" w:rsidRDefault="00323AAE" w:rsidP="00323AAE">
      <w:pPr>
        <w:spacing w:line="360" w:lineRule="auto"/>
      </w:pPr>
      <w:r>
        <w:t>错误示例：</w:t>
      </w:r>
      <w:r>
        <w:t xml:space="preserve">SET t.billing_flag = </w:t>
      </w:r>
      <w:proofErr w:type="gramStart"/>
      <w:r>
        <w:t>2  AND</w:t>
      </w:r>
      <w:proofErr w:type="gramEnd"/>
      <w:r>
        <w:t xml:space="preserve">  modified_tm=NOW();</w:t>
      </w:r>
    </w:p>
    <w:p w:rsidR="00323AAE" w:rsidRDefault="00323AAE" w:rsidP="00323AAE">
      <w:pPr>
        <w:spacing w:line="360" w:lineRule="auto"/>
      </w:pPr>
    </w:p>
    <w:p w:rsidR="00323AAE" w:rsidRDefault="00323AAE" w:rsidP="00323AAE">
      <w:pPr>
        <w:spacing w:line="360" w:lineRule="auto"/>
      </w:pPr>
      <w:r>
        <w:t>此时</w:t>
      </w:r>
      <w:r>
        <w:t>“ut.billing_flag = 2  AND  modified_tm=NOW()”</w:t>
      </w:r>
      <w:r>
        <w:t>将这个与运算的结果集作为值赋给</w:t>
      </w:r>
      <w:r>
        <w:t>ut.billing_flag</w:t>
      </w:r>
      <w:r>
        <w:t>，且无任何警告信息提示。</w:t>
      </w:r>
    </w:p>
    <w:p w:rsidR="00323AAE" w:rsidRDefault="00323AAE" w:rsidP="00323AAE">
      <w:pPr>
        <w:spacing w:line="360" w:lineRule="auto"/>
        <w:rPr>
          <w:lang w:val="fr-CA"/>
        </w:rPr>
      </w:pPr>
    </w:p>
    <w:p w:rsidR="00323AAE" w:rsidRDefault="00323AAE" w:rsidP="00323AAE">
      <w:pPr>
        <w:numPr>
          <w:ilvl w:val="0"/>
          <w:numId w:val="6"/>
        </w:numPr>
        <w:spacing w:line="360" w:lineRule="auto"/>
        <w:rPr>
          <w:lang w:val="fr-CA"/>
        </w:rPr>
      </w:pPr>
      <w:r>
        <w:rPr>
          <w:lang w:val="fr-CA"/>
        </w:rPr>
        <w:t xml:space="preserve">SELECT * </w:t>
      </w:r>
      <w:r>
        <w:rPr>
          <w:lang w:val="fr-CA"/>
        </w:rPr>
        <w:t>的使用规范</w:t>
      </w:r>
    </w:p>
    <w:p w:rsidR="00323AAE" w:rsidRDefault="00323AAE" w:rsidP="00323AAE">
      <w:pPr>
        <w:numPr>
          <w:ilvl w:val="0"/>
          <w:numId w:val="5"/>
        </w:numPr>
        <w:spacing w:line="360" w:lineRule="auto"/>
        <w:rPr>
          <w:lang w:val="fr-CA"/>
        </w:rPr>
      </w:pPr>
      <w:r>
        <w:rPr>
          <w:lang w:val="fr-CA"/>
        </w:rPr>
        <w:t>基本原则</w:t>
      </w:r>
    </w:p>
    <w:p w:rsidR="00323AAE" w:rsidRDefault="00323AAE" w:rsidP="00323AAE">
      <w:pPr>
        <w:spacing w:line="360" w:lineRule="auto"/>
        <w:rPr>
          <w:lang w:val="fr-CA"/>
        </w:rPr>
      </w:pPr>
      <w:r>
        <w:rPr>
          <w:lang w:val="fr-CA"/>
        </w:rPr>
        <w:t>在不必要查询中使用</w:t>
      </w:r>
      <w:r>
        <w:rPr>
          <w:lang w:val="fr-CA"/>
        </w:rPr>
        <w:t>“*”</w:t>
      </w:r>
      <w:r>
        <w:rPr>
          <w:lang w:val="fr-CA"/>
        </w:rPr>
        <w:t>列出所有字段，且存在</w:t>
      </w:r>
      <w:r>
        <w:rPr>
          <w:lang w:val="fr-CA"/>
        </w:rPr>
        <w:t>GROUP BY</w:t>
      </w:r>
      <w:r>
        <w:rPr>
          <w:lang w:val="fr-CA"/>
        </w:rPr>
        <w:t>或</w:t>
      </w:r>
      <w:r>
        <w:rPr>
          <w:lang w:val="fr-CA"/>
        </w:rPr>
        <w:t>ORDER BY</w:t>
      </w:r>
      <w:r>
        <w:rPr>
          <w:lang w:val="fr-CA"/>
        </w:rPr>
        <w:t>的时候，禁止使用</w:t>
      </w:r>
      <w:r>
        <w:rPr>
          <w:lang w:val="fr-CA"/>
        </w:rPr>
        <w:t xml:space="preserve">SELECT * </w:t>
      </w:r>
      <w:r>
        <w:rPr>
          <w:lang w:val="fr-CA"/>
        </w:rPr>
        <w:t>一次取出所有的字段。对于表连接的</w:t>
      </w:r>
      <w:r>
        <w:rPr>
          <w:lang w:val="fr-CA"/>
        </w:rPr>
        <w:t xml:space="preserve">JOIN </w:t>
      </w:r>
      <w:r>
        <w:rPr>
          <w:lang w:val="fr-CA"/>
        </w:rPr>
        <w:t>语句，禁止使用</w:t>
      </w:r>
      <w:r>
        <w:rPr>
          <w:lang w:val="fr-CA"/>
        </w:rPr>
        <w:t xml:space="preserve">SELECT * </w:t>
      </w:r>
      <w:r>
        <w:rPr>
          <w:lang w:val="fr-CA"/>
        </w:rPr>
        <w:t>来进行查询。含有</w:t>
      </w:r>
      <w:r>
        <w:rPr>
          <w:lang w:val="fr-CA"/>
        </w:rPr>
        <w:t xml:space="preserve">text </w:t>
      </w:r>
      <w:r>
        <w:rPr>
          <w:lang w:val="fr-CA"/>
        </w:rPr>
        <w:t>字段的表，当不需要取出</w:t>
      </w:r>
      <w:r>
        <w:rPr>
          <w:lang w:val="fr-CA"/>
        </w:rPr>
        <w:t xml:space="preserve">TEXT </w:t>
      </w:r>
      <w:r>
        <w:rPr>
          <w:lang w:val="fr-CA"/>
        </w:rPr>
        <w:t>字段的时候，也禁止使用</w:t>
      </w:r>
      <w:r>
        <w:rPr>
          <w:lang w:val="fr-CA"/>
        </w:rPr>
        <w:t xml:space="preserve">SELECT * </w:t>
      </w:r>
      <w:r>
        <w:rPr>
          <w:lang w:val="fr-CA"/>
        </w:rPr>
        <w:t>进行查询。</w:t>
      </w:r>
    </w:p>
    <w:p w:rsidR="00323AAE" w:rsidRDefault="00323AAE" w:rsidP="00323AAE">
      <w:pPr>
        <w:spacing w:line="360" w:lineRule="auto"/>
        <w:rPr>
          <w:lang w:val="fr-CA"/>
        </w:rPr>
      </w:pPr>
    </w:p>
    <w:p w:rsidR="00323AAE" w:rsidRDefault="00323AAE" w:rsidP="00323AAE">
      <w:pPr>
        <w:numPr>
          <w:ilvl w:val="0"/>
          <w:numId w:val="5"/>
        </w:numPr>
        <w:spacing w:line="360" w:lineRule="auto"/>
        <w:rPr>
          <w:lang w:val="fr-CA"/>
        </w:rPr>
      </w:pPr>
      <w:r>
        <w:rPr>
          <w:lang w:val="fr-CA"/>
        </w:rPr>
        <w:t>详细说明</w:t>
      </w:r>
    </w:p>
    <w:p w:rsidR="00323AAE" w:rsidRDefault="00323AAE" w:rsidP="00323AAE">
      <w:pPr>
        <w:spacing w:line="360" w:lineRule="auto"/>
        <w:rPr>
          <w:lang w:val="fr-CA"/>
        </w:rPr>
      </w:pPr>
      <w:r>
        <w:rPr>
          <w:lang w:val="fr-CA"/>
        </w:rPr>
        <w:t xml:space="preserve">1&gt; </w:t>
      </w:r>
      <w:r>
        <w:rPr>
          <w:lang w:val="fr-CA"/>
        </w:rPr>
        <w:t>进行</w:t>
      </w:r>
      <w:r>
        <w:rPr>
          <w:lang w:val="fr-CA"/>
        </w:rPr>
        <w:t>GROUP BY</w:t>
      </w:r>
      <w:r>
        <w:rPr>
          <w:lang w:val="fr-CA"/>
        </w:rPr>
        <w:t>或</w:t>
      </w:r>
      <w:r>
        <w:rPr>
          <w:lang w:val="fr-CA"/>
        </w:rPr>
        <w:t>ORDER BY</w:t>
      </w:r>
      <w:r>
        <w:rPr>
          <w:lang w:val="fr-CA"/>
        </w:rPr>
        <w:t>的时候不允许使用</w:t>
      </w:r>
      <w:r>
        <w:rPr>
          <w:lang w:val="fr-CA"/>
        </w:rPr>
        <w:t xml:space="preserve">SELECT * </w:t>
      </w:r>
      <w:r>
        <w:rPr>
          <w:lang w:val="fr-CA"/>
        </w:rPr>
        <w:t>是为了确保</w:t>
      </w:r>
      <w:r>
        <w:rPr>
          <w:lang w:val="fr-CA"/>
        </w:rPr>
        <w:t>MySQL</w:t>
      </w:r>
      <w:r>
        <w:rPr>
          <w:lang w:val="fr-CA"/>
        </w:rPr>
        <w:t>能够使用最新的优化排序算法；</w:t>
      </w:r>
    </w:p>
    <w:p w:rsidR="00323AAE" w:rsidRDefault="00323AAE" w:rsidP="00323AAE">
      <w:pPr>
        <w:spacing w:line="360" w:lineRule="auto"/>
        <w:rPr>
          <w:lang w:val="fr-CA"/>
        </w:rPr>
      </w:pPr>
      <w:r>
        <w:rPr>
          <w:lang w:val="fr-CA"/>
        </w:rPr>
        <w:t xml:space="preserve">2&gt; JOIN </w:t>
      </w:r>
      <w:r>
        <w:rPr>
          <w:lang w:val="fr-CA"/>
        </w:rPr>
        <w:t>语句不允许使用</w:t>
      </w:r>
      <w:r>
        <w:rPr>
          <w:lang w:val="fr-CA"/>
        </w:rPr>
        <w:t xml:space="preserve">SELECT * </w:t>
      </w:r>
      <w:r>
        <w:rPr>
          <w:lang w:val="fr-CA"/>
        </w:rPr>
        <w:t>是为了防止仅仅只需要索引即可完成的查询需要</w:t>
      </w:r>
      <w:proofErr w:type="gramStart"/>
      <w:r>
        <w:rPr>
          <w:lang w:val="fr-CA"/>
        </w:rPr>
        <w:t>回表取</w:t>
      </w:r>
      <w:proofErr w:type="gramEnd"/>
      <w:r>
        <w:rPr>
          <w:lang w:val="fr-CA"/>
        </w:rPr>
        <w:lastRenderedPageBreak/>
        <w:t>数；</w:t>
      </w:r>
    </w:p>
    <w:p w:rsidR="00323AAE" w:rsidRDefault="00323AAE" w:rsidP="00323AAE">
      <w:pPr>
        <w:spacing w:line="360" w:lineRule="auto"/>
        <w:rPr>
          <w:lang w:val="fr-CA"/>
        </w:rPr>
      </w:pPr>
      <w:r>
        <w:rPr>
          <w:lang w:val="fr-CA"/>
        </w:rPr>
        <w:t xml:space="preserve">3&gt; </w:t>
      </w:r>
      <w:r>
        <w:rPr>
          <w:lang w:val="fr-CA"/>
        </w:rPr>
        <w:t>存有</w:t>
      </w:r>
      <w:r>
        <w:rPr>
          <w:lang w:val="fr-CA"/>
        </w:rPr>
        <w:t xml:space="preserve">TEXT </w:t>
      </w:r>
      <w:r>
        <w:rPr>
          <w:lang w:val="fr-CA"/>
        </w:rPr>
        <w:t>字段表</w:t>
      </w:r>
      <w:r>
        <w:rPr>
          <w:lang w:val="fr-CA"/>
        </w:rPr>
        <w:t>,</w:t>
      </w:r>
      <w:r>
        <w:rPr>
          <w:lang w:val="fr-CA"/>
        </w:rPr>
        <w:t>在不需要取出</w:t>
      </w:r>
      <w:r>
        <w:rPr>
          <w:lang w:val="fr-CA"/>
        </w:rPr>
        <w:t>TEXT</w:t>
      </w:r>
      <w:r>
        <w:rPr>
          <w:lang w:val="fr-CA"/>
        </w:rPr>
        <w:t>字段的时候，不允许使用</w:t>
      </w:r>
      <w:r>
        <w:rPr>
          <w:lang w:val="fr-CA"/>
        </w:rPr>
        <w:t>SELECT * ,</w:t>
      </w:r>
      <w:r>
        <w:rPr>
          <w:lang w:val="fr-CA"/>
        </w:rPr>
        <w:t>因为</w:t>
      </w:r>
      <w:r>
        <w:rPr>
          <w:lang w:val="fr-CA"/>
        </w:rPr>
        <w:t xml:space="preserve">TEXT </w:t>
      </w:r>
      <w:r>
        <w:rPr>
          <w:lang w:val="fr-CA"/>
        </w:rPr>
        <w:t>字段是存放在和普通记录不一样的物理位置，会造成大量的</w:t>
      </w:r>
      <w:r>
        <w:rPr>
          <w:lang w:val="fr-CA"/>
        </w:rPr>
        <w:t>IO</w:t>
      </w:r>
      <w:r>
        <w:rPr>
          <w:lang w:val="fr-CA"/>
        </w:rPr>
        <w:t>操作；</w:t>
      </w:r>
    </w:p>
    <w:p w:rsidR="00323AAE" w:rsidRDefault="00323AAE" w:rsidP="00323AAE">
      <w:pPr>
        <w:spacing w:line="360" w:lineRule="auto"/>
        <w:rPr>
          <w:lang w:val="fr-CA"/>
        </w:rPr>
      </w:pPr>
      <w:r>
        <w:rPr>
          <w:lang w:val="fr-CA"/>
        </w:rPr>
        <w:t xml:space="preserve">4&gt; SELECT * </w:t>
      </w:r>
      <w:r>
        <w:rPr>
          <w:lang w:val="fr-CA"/>
        </w:rPr>
        <w:t>会增加</w:t>
      </w:r>
      <w:r>
        <w:rPr>
          <w:lang w:val="fr-CA"/>
        </w:rPr>
        <w:t>CPU</w:t>
      </w:r>
      <w:r>
        <w:rPr>
          <w:lang w:val="fr-CA"/>
        </w:rPr>
        <w:t>、</w:t>
      </w:r>
      <w:r>
        <w:rPr>
          <w:lang w:val="fr-CA"/>
        </w:rPr>
        <w:t>IO</w:t>
      </w:r>
      <w:r>
        <w:rPr>
          <w:lang w:val="fr-CA"/>
        </w:rPr>
        <w:t>开销和占用更多的网络带宽，也影响性能；</w:t>
      </w:r>
    </w:p>
    <w:p w:rsidR="00323AAE" w:rsidRDefault="00323AAE" w:rsidP="00323AAE">
      <w:pPr>
        <w:spacing w:line="360" w:lineRule="auto"/>
        <w:rPr>
          <w:lang w:val="fr-CA"/>
        </w:rPr>
      </w:pPr>
      <w:r>
        <w:rPr>
          <w:lang w:val="fr-CA"/>
        </w:rPr>
        <w:t xml:space="preserve">5&gt; </w:t>
      </w:r>
      <w:r>
        <w:rPr>
          <w:lang w:val="fr-CA"/>
        </w:rPr>
        <w:t>避免因增删字段而没有修改相关</w:t>
      </w:r>
      <w:r>
        <w:rPr>
          <w:lang w:val="fr-CA"/>
        </w:rPr>
        <w:t>SQL</w:t>
      </w:r>
      <w:r>
        <w:rPr>
          <w:lang w:val="fr-CA"/>
        </w:rPr>
        <w:t>及相关程序代码导致程序</w:t>
      </w:r>
      <w:r>
        <w:rPr>
          <w:lang w:val="fr-CA"/>
        </w:rPr>
        <w:t>BUG</w:t>
      </w:r>
      <w:r>
        <w:rPr>
          <w:lang w:val="fr-CA"/>
        </w:rPr>
        <w:t>，而禁用</w:t>
      </w:r>
      <w:r>
        <w:rPr>
          <w:lang w:val="fr-CA"/>
        </w:rPr>
        <w:t>SELECT *</w:t>
      </w:r>
      <w:r>
        <w:rPr>
          <w:lang w:val="fr-CA"/>
        </w:rPr>
        <w:t>；</w:t>
      </w:r>
    </w:p>
    <w:p w:rsidR="00323AAE" w:rsidRDefault="00323AAE" w:rsidP="00323AAE">
      <w:pPr>
        <w:spacing w:line="360" w:lineRule="auto"/>
        <w:rPr>
          <w:lang w:val="fr-CA"/>
        </w:rPr>
      </w:pPr>
    </w:p>
    <w:p w:rsidR="00323AAE" w:rsidRDefault="00323AAE" w:rsidP="00323AAE">
      <w:pPr>
        <w:spacing w:line="360" w:lineRule="auto"/>
        <w:rPr>
          <w:lang w:val="fr-CA"/>
        </w:rPr>
      </w:pPr>
    </w:p>
    <w:p w:rsidR="00323AAE" w:rsidRDefault="00323AAE" w:rsidP="00323AAE">
      <w:pPr>
        <w:numPr>
          <w:ilvl w:val="0"/>
          <w:numId w:val="10"/>
        </w:numPr>
        <w:spacing w:line="360" w:lineRule="auto"/>
        <w:rPr>
          <w:b/>
          <w:lang w:val="fr-CA"/>
        </w:rPr>
      </w:pPr>
      <w:r>
        <w:rPr>
          <w:b/>
        </w:rPr>
        <w:t>子查询、</w:t>
      </w:r>
      <w:r>
        <w:rPr>
          <w:b/>
        </w:rPr>
        <w:t>EXISTS</w:t>
      </w:r>
      <w:r>
        <w:rPr>
          <w:b/>
        </w:rPr>
        <w:t>子句、</w:t>
      </w:r>
      <w:r>
        <w:rPr>
          <w:b/>
        </w:rPr>
        <w:t>IN</w:t>
      </w:r>
      <w:r>
        <w:rPr>
          <w:b/>
        </w:rPr>
        <w:t>子句、关联子查询</w:t>
      </w:r>
    </w:p>
    <w:p w:rsidR="00323AAE" w:rsidRDefault="00323AAE" w:rsidP="00323AAE">
      <w:pPr>
        <w:spacing w:line="360" w:lineRule="auto"/>
        <w:ind w:firstLine="420"/>
      </w:pPr>
      <w:r>
        <w:rPr>
          <w:bCs/>
          <w:lang w:val="fr-CA"/>
        </w:rPr>
        <w:t>严格</w:t>
      </w:r>
      <w:r>
        <w:t>意义的子查询指在一个语句中内含的</w:t>
      </w:r>
      <w:r>
        <w:t>SELECT</w:t>
      </w:r>
      <w:r>
        <w:t>查询语句。例如</w:t>
      </w:r>
      <w:r>
        <w:t>select * from (select id,data from t1) t2;</w:t>
      </w:r>
      <w:r>
        <w:t>中</w:t>
      </w:r>
      <w:r>
        <w:t>select id,data from t1</w:t>
      </w:r>
      <w:r>
        <w:t>是严格意义的子查询。但是通常，我们将包含子查询的查询语句称为子查询。大部分子查询语句应当转化为其它类型语句执行，效率会更高，可读性也更好。</w:t>
      </w:r>
    </w:p>
    <w:p w:rsidR="00323AAE" w:rsidRDefault="00323AAE" w:rsidP="00323AAE">
      <w:pPr>
        <w:spacing w:line="360" w:lineRule="auto"/>
      </w:pPr>
    </w:p>
    <w:p w:rsidR="00323AAE" w:rsidRDefault="00323AAE" w:rsidP="00323AAE">
      <w:pPr>
        <w:spacing w:line="360" w:lineRule="auto"/>
      </w:pPr>
    </w:p>
    <w:p w:rsidR="00323AAE" w:rsidRDefault="00323AAE" w:rsidP="00323AAE">
      <w:pPr>
        <w:numPr>
          <w:ilvl w:val="0"/>
          <w:numId w:val="10"/>
        </w:numPr>
        <w:spacing w:line="360" w:lineRule="auto"/>
        <w:rPr>
          <w:b/>
        </w:rPr>
      </w:pPr>
      <w:r>
        <w:rPr>
          <w:b/>
        </w:rPr>
        <w:t>非关联子查询</w:t>
      </w:r>
    </w:p>
    <w:p w:rsidR="00323AAE" w:rsidRDefault="00323AAE" w:rsidP="00323AAE">
      <w:pPr>
        <w:numPr>
          <w:ilvl w:val="0"/>
          <w:numId w:val="20"/>
        </w:numPr>
        <w:tabs>
          <w:tab w:val="left" w:pos="420"/>
        </w:tabs>
        <w:spacing w:line="360" w:lineRule="auto"/>
      </w:pPr>
      <w:proofErr w:type="gramStart"/>
      <w:r>
        <w:t>select</w:t>
      </w:r>
      <w:proofErr w:type="gramEnd"/>
      <w:r>
        <w:t xml:space="preserve"> data1,(select data1 from t1 where ....) from t2 where ....;</w:t>
      </w:r>
    </w:p>
    <w:p w:rsidR="00323AAE" w:rsidRDefault="00323AAE" w:rsidP="00323AAE">
      <w:pPr>
        <w:spacing w:line="360" w:lineRule="auto"/>
      </w:pPr>
      <w:r>
        <w:t>此类型的子查询语句要求子查询最多只返回一个数据。为执行效率考虑，应当先执行子查询，获取子查询返回值，然后根据返回值生成</w:t>
      </w:r>
      <w:r>
        <w:t>SQL</w:t>
      </w:r>
      <w:r>
        <w:t>语句：</w:t>
      </w:r>
      <w:r>
        <w:t>“select data1,'</w:t>
      </w:r>
      <w:r>
        <w:t>子查询返回值</w:t>
      </w:r>
      <w:r>
        <w:t>' from t2 where ....;”</w:t>
      </w:r>
      <w:r>
        <w:t>，再执行生成的</w:t>
      </w:r>
      <w:r>
        <w:t>SQL</w:t>
      </w:r>
      <w:r>
        <w:t>语句。</w:t>
      </w:r>
    </w:p>
    <w:p w:rsidR="00323AAE" w:rsidRDefault="00323AAE" w:rsidP="00323AAE">
      <w:pPr>
        <w:spacing w:line="360" w:lineRule="auto"/>
      </w:pPr>
      <w:r>
        <w:t>对于</w:t>
      </w:r>
      <w:r>
        <w:t>select data1,function((select data1 from t1 where ....)) from t2 where ....</w:t>
      </w:r>
      <w:proofErr w:type="gramStart"/>
      <w:r>
        <w:t>;</w:t>
      </w:r>
      <w:r>
        <w:t>也可以类似处理</w:t>
      </w:r>
      <w:proofErr w:type="gramEnd"/>
      <w:r>
        <w:t>。</w:t>
      </w:r>
    </w:p>
    <w:p w:rsidR="00323AAE" w:rsidRDefault="00323AAE" w:rsidP="00323AAE">
      <w:pPr>
        <w:spacing w:line="360" w:lineRule="auto"/>
      </w:pPr>
    </w:p>
    <w:p w:rsidR="00323AAE" w:rsidRDefault="00323AAE" w:rsidP="00323AAE">
      <w:pPr>
        <w:numPr>
          <w:ilvl w:val="0"/>
          <w:numId w:val="20"/>
        </w:numPr>
        <w:tabs>
          <w:tab w:val="left" w:pos="420"/>
        </w:tabs>
        <w:spacing w:line="360" w:lineRule="auto"/>
      </w:pPr>
      <w:r>
        <w:t>select data1 from (select data1 from t1 where ...) t2 where ...;</w:t>
      </w:r>
    </w:p>
    <w:p w:rsidR="00323AAE" w:rsidRDefault="00323AAE" w:rsidP="00323AAE">
      <w:pPr>
        <w:spacing w:line="360" w:lineRule="auto"/>
      </w:pPr>
      <w:r>
        <w:t>此类型子查询语句应当转化为普通查询语句</w:t>
      </w:r>
      <w:r>
        <w:t>“select data1 from t1 where ... and ...”</w:t>
      </w:r>
      <w:r>
        <w:t>。此类型的子查询语句是子查询语句改造的重点。</w:t>
      </w:r>
    </w:p>
    <w:p w:rsidR="00323AAE" w:rsidRDefault="00323AAE" w:rsidP="00323AAE">
      <w:pPr>
        <w:spacing w:line="360" w:lineRule="auto"/>
      </w:pPr>
    </w:p>
    <w:p w:rsidR="00323AAE" w:rsidRDefault="00323AAE" w:rsidP="00323AAE">
      <w:pPr>
        <w:spacing w:line="360" w:lineRule="auto"/>
      </w:pPr>
      <w:r>
        <w:rPr>
          <w:rFonts w:hint="eastAsia"/>
        </w:rPr>
        <w:t>示例</w:t>
      </w:r>
      <w:r>
        <w:t>：</w:t>
      </w:r>
    </w:p>
    <w:p w:rsidR="00323AAE" w:rsidRDefault="00323AAE" w:rsidP="00323AAE">
      <w:pPr>
        <w:spacing w:line="360" w:lineRule="auto"/>
      </w:pPr>
      <w:r>
        <w:t>表中数据如下</w:t>
      </w:r>
      <w:r>
        <w:rPr>
          <w:rFonts w:hint="eastAsia"/>
        </w:rPr>
        <w:t>：</w:t>
      </w:r>
    </w:p>
    <w:p w:rsidR="00323AAE" w:rsidRDefault="00323AAE" w:rsidP="00323AAE">
      <w:pPr>
        <w:spacing w:line="360" w:lineRule="auto"/>
      </w:pPr>
      <w:proofErr w:type="gramStart"/>
      <w:r>
        <w:t>root@localhost :</w:t>
      </w:r>
      <w:proofErr w:type="gramEnd"/>
      <w:r>
        <w:t xml:space="preserve"> test 06:19:08&gt; select * from t1;</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w:t>
      </w:r>
    </w:p>
    <w:p w:rsidR="00323AAE" w:rsidRDefault="00323AAE" w:rsidP="00323AAE">
      <w:pPr>
        <w:spacing w:line="360" w:lineRule="auto"/>
      </w:pPr>
      <w:r>
        <w:lastRenderedPageBreak/>
        <w:t>+----+---------------------+</w:t>
      </w:r>
    </w:p>
    <w:p w:rsidR="00323AAE" w:rsidRDefault="00323AAE" w:rsidP="00323AAE">
      <w:pPr>
        <w:spacing w:line="360" w:lineRule="auto"/>
      </w:pPr>
      <w:proofErr w:type="gramStart"/>
      <w:r>
        <w:t>|  1</w:t>
      </w:r>
      <w:proofErr w:type="gramEnd"/>
      <w:r>
        <w:t xml:space="preserve"> | 0.6298021847659743  |</w:t>
      </w:r>
    </w:p>
    <w:p w:rsidR="00323AAE" w:rsidRDefault="00323AAE" w:rsidP="00323AAE">
      <w:pPr>
        <w:spacing w:line="360" w:lineRule="auto"/>
      </w:pPr>
      <w:proofErr w:type="gramStart"/>
      <w:r>
        <w:t>|  2</w:t>
      </w:r>
      <w:proofErr w:type="gramEnd"/>
      <w:r>
        <w:t xml:space="preserve"> | 0.09627149169917357 |</w:t>
      </w:r>
    </w:p>
    <w:p w:rsidR="00323AAE" w:rsidRDefault="00323AAE" w:rsidP="00323AAE">
      <w:pPr>
        <w:spacing w:line="360" w:lineRule="auto"/>
      </w:pPr>
      <w:proofErr w:type="gramStart"/>
      <w:r>
        <w:t>|  3</w:t>
      </w:r>
      <w:proofErr w:type="gramEnd"/>
      <w:r>
        <w:t xml:space="preserve"> | 0.5919509349315901  |</w:t>
      </w:r>
    </w:p>
    <w:p w:rsidR="00323AAE" w:rsidRDefault="00323AAE" w:rsidP="00323AAE">
      <w:pPr>
        <w:spacing w:line="360" w:lineRule="auto"/>
      </w:pPr>
      <w:r>
        <w:t>+----+---------------------+</w:t>
      </w:r>
    </w:p>
    <w:p w:rsidR="00323AAE" w:rsidRDefault="00323AAE" w:rsidP="00323AAE">
      <w:pPr>
        <w:spacing w:line="360" w:lineRule="auto"/>
      </w:pPr>
      <w:r>
        <w:t>3 rows in set (0.00 sec)</w:t>
      </w:r>
    </w:p>
    <w:p w:rsidR="00323AAE" w:rsidRDefault="00323AAE" w:rsidP="00323AAE">
      <w:pPr>
        <w:spacing w:line="360" w:lineRule="auto"/>
      </w:pPr>
      <w:r>
        <w:t>查询语句及结果如下：</w:t>
      </w:r>
    </w:p>
    <w:p w:rsidR="00323AAE" w:rsidRDefault="00323AAE" w:rsidP="00323AAE">
      <w:pPr>
        <w:spacing w:line="360" w:lineRule="auto"/>
      </w:pPr>
      <w:proofErr w:type="gramStart"/>
      <w:r>
        <w:t>root@localhost :</w:t>
      </w:r>
      <w:proofErr w:type="gramEnd"/>
      <w:r>
        <w:t xml:space="preserve"> test 06:20:35&gt; select data1 from (select data1 from t1 where data1&gt;0.5) t2 where data1&gt;0.6;</w:t>
      </w:r>
    </w:p>
    <w:p w:rsidR="00323AAE" w:rsidRDefault="00323AAE" w:rsidP="00323AAE">
      <w:pPr>
        <w:spacing w:line="360" w:lineRule="auto"/>
      </w:pPr>
      <w:r>
        <w:t>+--------------------+</w:t>
      </w:r>
    </w:p>
    <w:p w:rsidR="00323AAE" w:rsidRDefault="00323AAE" w:rsidP="00323AAE">
      <w:pPr>
        <w:spacing w:line="360" w:lineRule="auto"/>
      </w:pPr>
      <w:r>
        <w:t>| data1              |</w:t>
      </w:r>
    </w:p>
    <w:p w:rsidR="00323AAE" w:rsidRDefault="00323AAE" w:rsidP="00323AAE">
      <w:pPr>
        <w:spacing w:line="360" w:lineRule="auto"/>
      </w:pPr>
      <w:r>
        <w:t>+--------------------+</w:t>
      </w:r>
    </w:p>
    <w:p w:rsidR="00323AAE" w:rsidRDefault="00323AAE" w:rsidP="00323AAE">
      <w:pPr>
        <w:spacing w:line="360" w:lineRule="auto"/>
      </w:pPr>
      <w:r>
        <w:t>| 0.6298021847659743 |</w:t>
      </w:r>
    </w:p>
    <w:p w:rsidR="00323AAE" w:rsidRDefault="00323AAE" w:rsidP="00323AAE">
      <w:pPr>
        <w:spacing w:line="360" w:lineRule="auto"/>
      </w:pPr>
      <w:r>
        <w:t>+--------------------+</w:t>
      </w:r>
    </w:p>
    <w:p w:rsidR="00323AAE" w:rsidRDefault="00323AAE" w:rsidP="00323AAE">
      <w:pPr>
        <w:spacing w:line="360" w:lineRule="auto"/>
      </w:pPr>
      <w:r>
        <w:t>1 row in set (0.00 sec)</w:t>
      </w:r>
    </w:p>
    <w:p w:rsidR="00323AAE" w:rsidRDefault="00323AAE" w:rsidP="00323AAE">
      <w:pPr>
        <w:spacing w:line="360" w:lineRule="auto"/>
      </w:pPr>
      <w:r>
        <w:t>原始执行计划：</w:t>
      </w:r>
    </w:p>
    <w:p w:rsidR="00323AAE" w:rsidRDefault="00323AAE" w:rsidP="00323AAE">
      <w:pPr>
        <w:spacing w:line="360" w:lineRule="auto"/>
      </w:pPr>
      <w:proofErr w:type="gramStart"/>
      <w:r>
        <w:t>root@localhost :</w:t>
      </w:r>
      <w:proofErr w:type="gramEnd"/>
      <w:r>
        <w:t xml:space="preserve"> test 06:20:38&gt; explain extended select data1 from (select data1 from t1 where data1&gt;0.5) t2 where data1&gt;0.6;</w:t>
      </w:r>
    </w:p>
    <w:p w:rsidR="00323AAE" w:rsidRDefault="00323AAE" w:rsidP="00323AAE">
      <w:pPr>
        <w:spacing w:line="360" w:lineRule="auto"/>
        <w:rPr>
          <w:sz w:val="13"/>
          <w:szCs w:val="13"/>
        </w:rPr>
      </w:pPr>
      <w:r>
        <w:rPr>
          <w:sz w:val="13"/>
          <w:szCs w:val="13"/>
        </w:rPr>
        <w:t>+----+-------------+------------+------+---------------+------+---------+------+------+----------+-------------+</w:t>
      </w:r>
    </w:p>
    <w:p w:rsidR="00323AAE" w:rsidRDefault="00323AAE" w:rsidP="00323AAE">
      <w:pPr>
        <w:spacing w:line="360" w:lineRule="auto"/>
        <w:rPr>
          <w:sz w:val="13"/>
          <w:szCs w:val="13"/>
        </w:rPr>
      </w:pPr>
      <w:r>
        <w:rPr>
          <w:sz w:val="13"/>
          <w:szCs w:val="13"/>
        </w:rPr>
        <w:t xml:space="preserve">| </w:t>
      </w:r>
      <w:proofErr w:type="gramStart"/>
      <w:r>
        <w:rPr>
          <w:sz w:val="13"/>
          <w:szCs w:val="13"/>
        </w:rPr>
        <w:t>id</w:t>
      </w:r>
      <w:proofErr w:type="gramEnd"/>
      <w:r>
        <w:rPr>
          <w:sz w:val="13"/>
          <w:szCs w:val="13"/>
        </w:rPr>
        <w:t xml:space="preserve"> | select_type | table      | type | possible_keys | key  | key_len | ref  | rows | filtered | Extra       |</w:t>
      </w:r>
    </w:p>
    <w:p w:rsidR="00323AAE" w:rsidRDefault="00323AAE" w:rsidP="00323AAE">
      <w:pPr>
        <w:spacing w:line="360" w:lineRule="auto"/>
        <w:rPr>
          <w:sz w:val="13"/>
          <w:szCs w:val="13"/>
        </w:rPr>
      </w:pPr>
      <w:r>
        <w:rPr>
          <w:sz w:val="13"/>
          <w:szCs w:val="13"/>
        </w:rPr>
        <w:t>+----+-------------+------------+------+---------------+------+---------+------+------+----------+-------------+</w:t>
      </w:r>
    </w:p>
    <w:p w:rsidR="00323AAE" w:rsidRDefault="00323AAE" w:rsidP="00323AAE">
      <w:pPr>
        <w:spacing w:line="360" w:lineRule="auto"/>
        <w:rPr>
          <w:sz w:val="13"/>
          <w:szCs w:val="13"/>
        </w:rPr>
      </w:pPr>
      <w:proofErr w:type="gramStart"/>
      <w:r>
        <w:rPr>
          <w:sz w:val="13"/>
          <w:szCs w:val="13"/>
        </w:rPr>
        <w:t>|  1</w:t>
      </w:r>
      <w:proofErr w:type="gramEnd"/>
      <w:r>
        <w:rPr>
          <w:sz w:val="13"/>
          <w:szCs w:val="13"/>
        </w:rPr>
        <w:t xml:space="preserve"> | PRIMARY     | &lt;derived2&gt; | ALL  | NULL          | NULL | NULL    | NULL |    3 |   100.00 | Using where |</w:t>
      </w:r>
    </w:p>
    <w:p w:rsidR="00323AAE" w:rsidRDefault="00323AAE" w:rsidP="00323AAE">
      <w:pPr>
        <w:spacing w:line="360" w:lineRule="auto"/>
        <w:rPr>
          <w:sz w:val="13"/>
          <w:szCs w:val="13"/>
        </w:rPr>
      </w:pPr>
      <w:proofErr w:type="gramStart"/>
      <w:r>
        <w:rPr>
          <w:sz w:val="13"/>
          <w:szCs w:val="13"/>
        </w:rPr>
        <w:t>|  2</w:t>
      </w:r>
      <w:proofErr w:type="gramEnd"/>
      <w:r>
        <w:rPr>
          <w:sz w:val="13"/>
          <w:szCs w:val="13"/>
        </w:rPr>
        <w:t xml:space="preserve"> | DERIVED     | t1         | ALL  | NULL          | NULL | NULL    | NULL |    3 |   100.00 | Using where |</w:t>
      </w:r>
    </w:p>
    <w:p w:rsidR="00323AAE" w:rsidRDefault="00323AAE" w:rsidP="00323AAE">
      <w:pPr>
        <w:spacing w:line="360" w:lineRule="auto"/>
        <w:rPr>
          <w:sz w:val="13"/>
          <w:szCs w:val="13"/>
        </w:rPr>
      </w:pPr>
      <w:r>
        <w:rPr>
          <w:sz w:val="13"/>
          <w:szCs w:val="13"/>
        </w:rPr>
        <w:t>+----+-------------+------------+------+---------------+------+---------+------+------+----------+-------------+</w:t>
      </w:r>
    </w:p>
    <w:p w:rsidR="00323AAE" w:rsidRDefault="00323AAE" w:rsidP="00323AAE">
      <w:pPr>
        <w:spacing w:line="360" w:lineRule="auto"/>
      </w:pPr>
      <w:r>
        <w:t>2 rows in set, 1 warning (0.00 sec)</w:t>
      </w:r>
    </w:p>
    <w:p w:rsidR="00323AAE" w:rsidRDefault="00323AAE" w:rsidP="00323AAE">
      <w:pPr>
        <w:spacing w:line="360" w:lineRule="auto"/>
      </w:pPr>
    </w:p>
    <w:p w:rsidR="00323AAE" w:rsidRDefault="00323AAE" w:rsidP="00323AAE">
      <w:pPr>
        <w:spacing w:line="360" w:lineRule="auto"/>
      </w:pPr>
      <w:r>
        <w:t>Note (Code 1003): /* select#1 */ select `t2`</w:t>
      </w:r>
      <w:proofErr w:type="gramStart"/>
      <w:r>
        <w:t>.`</w:t>
      </w:r>
      <w:proofErr w:type="gramEnd"/>
      <w:r>
        <w:t>data1` AS `data1` from (/* select#2 */ select `test`.`t1`.`data1` AS `data1` from `test`.`t1` where (`test`.`t1`.`data1` &gt; 0.5)) `t2` where (`t2`.`data1` &gt; 0.6)</w:t>
      </w:r>
    </w:p>
    <w:p w:rsidR="00323AAE" w:rsidRDefault="00323AAE" w:rsidP="00323AAE">
      <w:pPr>
        <w:spacing w:line="360" w:lineRule="auto"/>
      </w:pPr>
      <w:r>
        <w:t>修改后的语句及执行结果：</w:t>
      </w:r>
    </w:p>
    <w:p w:rsidR="00323AAE" w:rsidRDefault="00323AAE" w:rsidP="00323AAE">
      <w:pPr>
        <w:spacing w:line="360" w:lineRule="auto"/>
      </w:pPr>
      <w:proofErr w:type="gramStart"/>
      <w:r>
        <w:lastRenderedPageBreak/>
        <w:t>root@localhost :</w:t>
      </w:r>
      <w:proofErr w:type="gramEnd"/>
      <w:r>
        <w:t xml:space="preserve"> test 06:21:21&gt; select data1 from t1 where data1&gt;0.5 and data1&gt;0.6;</w:t>
      </w:r>
    </w:p>
    <w:p w:rsidR="00323AAE" w:rsidRDefault="00323AAE" w:rsidP="00323AAE">
      <w:pPr>
        <w:spacing w:line="360" w:lineRule="auto"/>
      </w:pPr>
      <w:r>
        <w:t>+--------------------+</w:t>
      </w:r>
    </w:p>
    <w:p w:rsidR="00323AAE" w:rsidRDefault="00323AAE" w:rsidP="00323AAE">
      <w:pPr>
        <w:spacing w:line="360" w:lineRule="auto"/>
      </w:pPr>
      <w:r>
        <w:t>| data1              |</w:t>
      </w:r>
    </w:p>
    <w:p w:rsidR="00323AAE" w:rsidRDefault="00323AAE" w:rsidP="00323AAE">
      <w:pPr>
        <w:spacing w:line="360" w:lineRule="auto"/>
      </w:pPr>
      <w:r>
        <w:t>+--------------------+</w:t>
      </w:r>
    </w:p>
    <w:p w:rsidR="00323AAE" w:rsidRDefault="00323AAE" w:rsidP="00323AAE">
      <w:pPr>
        <w:spacing w:line="360" w:lineRule="auto"/>
      </w:pPr>
      <w:r>
        <w:t>| 0.6298021847659743 |</w:t>
      </w:r>
    </w:p>
    <w:p w:rsidR="00323AAE" w:rsidRDefault="00323AAE" w:rsidP="00323AAE">
      <w:pPr>
        <w:spacing w:line="360" w:lineRule="auto"/>
      </w:pPr>
      <w:r>
        <w:t>+--------------------+</w:t>
      </w:r>
    </w:p>
    <w:p w:rsidR="00323AAE" w:rsidRDefault="00323AAE" w:rsidP="00323AAE">
      <w:pPr>
        <w:spacing w:line="360" w:lineRule="auto"/>
      </w:pPr>
      <w:r>
        <w:t>1 row in set (0.00 sec)</w:t>
      </w:r>
    </w:p>
    <w:p w:rsidR="00323AAE" w:rsidRDefault="00323AAE" w:rsidP="00323AAE">
      <w:pPr>
        <w:spacing w:line="360" w:lineRule="auto"/>
      </w:pPr>
      <w:r>
        <w:t>修改后执行计划：</w:t>
      </w:r>
    </w:p>
    <w:p w:rsidR="00323AAE" w:rsidRDefault="00323AAE" w:rsidP="00323AAE">
      <w:pPr>
        <w:spacing w:line="360" w:lineRule="auto"/>
      </w:pPr>
      <w:proofErr w:type="gramStart"/>
      <w:r>
        <w:t>root@localhost :</w:t>
      </w:r>
      <w:proofErr w:type="gramEnd"/>
      <w:r>
        <w:t xml:space="preserve"> test 06:22:46&gt; explain extended select data1 from t1 where data1&gt;0.5 and data1&gt;0.6;</w:t>
      </w:r>
    </w:p>
    <w:p w:rsidR="00323AAE" w:rsidRDefault="00323AAE" w:rsidP="00323AAE">
      <w:pPr>
        <w:spacing w:line="360" w:lineRule="auto"/>
        <w:rPr>
          <w:sz w:val="13"/>
          <w:szCs w:val="13"/>
        </w:rPr>
      </w:pPr>
      <w:r>
        <w:rPr>
          <w:sz w:val="13"/>
          <w:szCs w:val="13"/>
        </w:rPr>
        <w:t>+----+-------------+-------+------+---------------+------+---------+------+------+----------+-------------+</w:t>
      </w:r>
    </w:p>
    <w:p w:rsidR="00323AAE" w:rsidRDefault="00323AAE" w:rsidP="00323AAE">
      <w:pPr>
        <w:spacing w:line="360" w:lineRule="auto"/>
        <w:rPr>
          <w:sz w:val="13"/>
          <w:szCs w:val="13"/>
        </w:rPr>
      </w:pPr>
      <w:r>
        <w:rPr>
          <w:sz w:val="13"/>
          <w:szCs w:val="13"/>
        </w:rPr>
        <w:t xml:space="preserve">| </w:t>
      </w:r>
      <w:proofErr w:type="gramStart"/>
      <w:r>
        <w:rPr>
          <w:sz w:val="13"/>
          <w:szCs w:val="13"/>
        </w:rPr>
        <w:t>id</w:t>
      </w:r>
      <w:proofErr w:type="gramEnd"/>
      <w:r>
        <w:rPr>
          <w:sz w:val="13"/>
          <w:szCs w:val="13"/>
        </w:rPr>
        <w:t xml:space="preserve"> | select_type | table | type | possible_keys | key  | key_len | ref  | rows | filtered | Extra       |</w:t>
      </w:r>
    </w:p>
    <w:p w:rsidR="00323AAE" w:rsidRDefault="00323AAE" w:rsidP="00323AAE">
      <w:pPr>
        <w:spacing w:line="360" w:lineRule="auto"/>
        <w:rPr>
          <w:sz w:val="13"/>
          <w:szCs w:val="13"/>
        </w:rPr>
      </w:pPr>
      <w:r>
        <w:rPr>
          <w:sz w:val="13"/>
          <w:szCs w:val="13"/>
        </w:rPr>
        <w:t>+----+-------------+-------+------+---------------+------+---------+------+------+----------+-------------+</w:t>
      </w:r>
    </w:p>
    <w:p w:rsidR="00323AAE" w:rsidRDefault="00323AAE" w:rsidP="00323AAE">
      <w:pPr>
        <w:spacing w:line="360" w:lineRule="auto"/>
        <w:rPr>
          <w:sz w:val="13"/>
          <w:szCs w:val="13"/>
        </w:rPr>
      </w:pPr>
      <w:proofErr w:type="gramStart"/>
      <w:r>
        <w:rPr>
          <w:sz w:val="13"/>
          <w:szCs w:val="13"/>
        </w:rPr>
        <w:t>|  1</w:t>
      </w:r>
      <w:proofErr w:type="gramEnd"/>
      <w:r>
        <w:rPr>
          <w:sz w:val="13"/>
          <w:szCs w:val="13"/>
        </w:rPr>
        <w:t xml:space="preserve"> | SIMPLE      | t1    | ALL  | NULL          | NULL | NULL    | NULL |    3 |   100.00 | Using where |</w:t>
      </w:r>
    </w:p>
    <w:p w:rsidR="00323AAE" w:rsidRDefault="00323AAE" w:rsidP="00323AAE">
      <w:pPr>
        <w:spacing w:line="360" w:lineRule="auto"/>
        <w:rPr>
          <w:sz w:val="13"/>
          <w:szCs w:val="13"/>
        </w:rPr>
      </w:pPr>
      <w:r>
        <w:rPr>
          <w:sz w:val="13"/>
          <w:szCs w:val="13"/>
        </w:rPr>
        <w:t>+----+-------------+-------+------+---------------+------+---------+------+------+----------+-------------+</w:t>
      </w:r>
    </w:p>
    <w:p w:rsidR="00323AAE" w:rsidRDefault="00323AAE" w:rsidP="00323AAE">
      <w:pPr>
        <w:spacing w:line="360" w:lineRule="auto"/>
      </w:pPr>
      <w:r>
        <w:t>1 row in set, 1 warning (0.00 sec)</w:t>
      </w:r>
    </w:p>
    <w:p w:rsidR="00323AAE" w:rsidRDefault="00323AAE" w:rsidP="00323AAE">
      <w:pPr>
        <w:spacing w:line="360" w:lineRule="auto"/>
      </w:pPr>
    </w:p>
    <w:p w:rsidR="00323AAE" w:rsidRDefault="00323AAE" w:rsidP="00323AAE">
      <w:pPr>
        <w:spacing w:line="360" w:lineRule="auto"/>
      </w:pPr>
      <w:r>
        <w:t>Note (Code 1003): /* select#1 */ select `test`.`t1`</w:t>
      </w:r>
      <w:proofErr w:type="gramStart"/>
      <w:r>
        <w:t>.`</w:t>
      </w:r>
      <w:proofErr w:type="gramEnd"/>
      <w:r>
        <w:t>data1` AS `data1` from `test`.`t1` where ((`test`.`t1`.`data1` &gt; 0.5) and (`test`.`t1`.`data1` &gt; 0.6))</w:t>
      </w:r>
    </w:p>
    <w:p w:rsidR="00323AAE" w:rsidRDefault="00323AAE" w:rsidP="00323AAE">
      <w:pPr>
        <w:spacing w:line="360" w:lineRule="auto"/>
      </w:pPr>
      <w:proofErr w:type="gramStart"/>
      <w:r>
        <w:t>root@localhost :</w:t>
      </w:r>
      <w:proofErr w:type="gramEnd"/>
      <w:r>
        <w:t xml:space="preserve"> test 06:23:00&gt;</w:t>
      </w:r>
    </w:p>
    <w:p w:rsidR="00323AAE" w:rsidRDefault="00323AAE" w:rsidP="00323AAE">
      <w:pPr>
        <w:spacing w:line="360" w:lineRule="auto"/>
      </w:pPr>
      <w:r>
        <w:t>修改后的执行结果完全相同，但执行计划优于修改前的执行计划。</w:t>
      </w:r>
    </w:p>
    <w:p w:rsidR="00323AAE" w:rsidRDefault="00323AAE" w:rsidP="00323AAE">
      <w:pPr>
        <w:spacing w:line="360" w:lineRule="auto"/>
      </w:pPr>
    </w:p>
    <w:p w:rsidR="00323AAE" w:rsidRDefault="00323AAE" w:rsidP="00323AAE">
      <w:pPr>
        <w:numPr>
          <w:ilvl w:val="0"/>
          <w:numId w:val="20"/>
        </w:numPr>
        <w:tabs>
          <w:tab w:val="left" w:pos="420"/>
        </w:tabs>
        <w:spacing w:line="360" w:lineRule="auto"/>
      </w:pPr>
      <w:r>
        <w:t>select data1 from (select data1 from t1 where ... group by ...) t2 where ...;</w:t>
      </w:r>
    </w:p>
    <w:p w:rsidR="00323AAE" w:rsidRDefault="00323AAE" w:rsidP="00323AAE">
      <w:pPr>
        <w:spacing w:line="360" w:lineRule="auto"/>
      </w:pPr>
      <w:r>
        <w:t>此类型子查询语句应当转化为普通</w:t>
      </w:r>
      <w:r>
        <w:t>having</w:t>
      </w:r>
      <w:r>
        <w:t>查询语句</w:t>
      </w:r>
      <w:r>
        <w:t>“select data1 from t1 where ... group by ... having ...”</w:t>
      </w:r>
      <w:r>
        <w:t>。</w:t>
      </w:r>
    </w:p>
    <w:p w:rsidR="00323AAE" w:rsidRDefault="00323AAE" w:rsidP="00323AAE">
      <w:pPr>
        <w:spacing w:line="360" w:lineRule="auto"/>
      </w:pPr>
    </w:p>
    <w:p w:rsidR="00323AAE" w:rsidRDefault="00323AAE" w:rsidP="00323AAE">
      <w:pPr>
        <w:numPr>
          <w:ilvl w:val="0"/>
          <w:numId w:val="20"/>
        </w:numPr>
        <w:tabs>
          <w:tab w:val="left" w:pos="420"/>
        </w:tabs>
        <w:spacing w:line="360" w:lineRule="auto"/>
      </w:pPr>
      <w:r>
        <w:t>select data1 from t2 where data1=(select data1 from t1 where ... ) ...;</w:t>
      </w:r>
    </w:p>
    <w:p w:rsidR="00323AAE" w:rsidRDefault="00323AAE" w:rsidP="00323AAE">
      <w:pPr>
        <w:spacing w:line="360" w:lineRule="auto"/>
      </w:pPr>
      <w:r>
        <w:t>此类型的子查询语句要求子查询最多只返回一个数据。为执行效率考虑，应当先执行子查询，获取子查询返回值，然后根据返回值生成</w:t>
      </w:r>
      <w:r>
        <w:t>SQL</w:t>
      </w:r>
      <w:r>
        <w:t>语句：</w:t>
      </w:r>
      <w:r>
        <w:t>“select data1 from t2 where data1='</w:t>
      </w:r>
      <w:r>
        <w:t>子查询返回值</w:t>
      </w:r>
      <w:r>
        <w:t>' ...;”</w:t>
      </w:r>
      <w:r>
        <w:t>，再执行生成的</w:t>
      </w:r>
      <w:r>
        <w:t>SQL</w:t>
      </w:r>
      <w:r>
        <w:t>语句。</w:t>
      </w:r>
    </w:p>
    <w:p w:rsidR="00323AAE" w:rsidRDefault="00323AAE" w:rsidP="00323AAE">
      <w:pPr>
        <w:spacing w:line="360" w:lineRule="auto"/>
      </w:pPr>
    </w:p>
    <w:p w:rsidR="00323AAE" w:rsidRDefault="00323AAE" w:rsidP="00323AAE">
      <w:pPr>
        <w:numPr>
          <w:ilvl w:val="0"/>
          <w:numId w:val="20"/>
        </w:numPr>
        <w:tabs>
          <w:tab w:val="left" w:pos="420"/>
        </w:tabs>
        <w:spacing w:line="360" w:lineRule="auto"/>
      </w:pPr>
      <w:proofErr w:type="gramStart"/>
      <w:r>
        <w:t>select</w:t>
      </w:r>
      <w:proofErr w:type="gramEnd"/>
      <w:r>
        <w:t xml:space="preserve"> data1 from t1 where exist (select * from t2 ....) ...</w:t>
      </w:r>
    </w:p>
    <w:p w:rsidR="00323AAE" w:rsidRDefault="00323AAE" w:rsidP="00323AAE">
      <w:pPr>
        <w:spacing w:line="360" w:lineRule="auto"/>
      </w:pPr>
      <w:r>
        <w:t>此类型的子查询语句应当先执行加上</w:t>
      </w:r>
      <w:r>
        <w:t>limit 1</w:t>
      </w:r>
      <w:r>
        <w:t>的子查询，获取子查询返回值，然后根据是否有返回数据判断是否要执行</w:t>
      </w:r>
      <w:r>
        <w:t>“select data1 from t1 ...”</w:t>
      </w:r>
      <w:r>
        <w:t>。</w:t>
      </w:r>
    </w:p>
    <w:p w:rsidR="00323AAE" w:rsidRDefault="00323AAE" w:rsidP="00323AAE">
      <w:pPr>
        <w:spacing w:line="360" w:lineRule="auto"/>
      </w:pPr>
    </w:p>
    <w:p w:rsidR="00323AAE" w:rsidRDefault="00323AAE" w:rsidP="00323AAE">
      <w:pPr>
        <w:numPr>
          <w:ilvl w:val="0"/>
          <w:numId w:val="20"/>
        </w:numPr>
        <w:tabs>
          <w:tab w:val="left" w:pos="420"/>
        </w:tabs>
        <w:spacing w:line="360" w:lineRule="auto"/>
      </w:pPr>
      <w:proofErr w:type="gramStart"/>
      <w:r>
        <w:t>select</w:t>
      </w:r>
      <w:proofErr w:type="gramEnd"/>
      <w:r>
        <w:t xml:space="preserve"> data1 from t1 where id in (select id from t2 where t2...) and t1...</w:t>
      </w:r>
    </w:p>
    <w:p w:rsidR="00323AAE" w:rsidRDefault="00323AAE" w:rsidP="00323AAE">
      <w:pPr>
        <w:spacing w:line="360" w:lineRule="auto"/>
      </w:pPr>
      <w:r>
        <w:t>此类型的子查询语句应当改写成连接语句：</w:t>
      </w:r>
      <w:r>
        <w:t>“</w:t>
      </w:r>
      <w:proofErr w:type="gramStart"/>
      <w:r>
        <w:t>select</w:t>
      </w:r>
      <w:proofErr w:type="gramEnd"/>
      <w:r>
        <w:t xml:space="preserve"> t1.data1 from t1 join t2 on (t1.id=t2.id and t2...) where t1...”</w:t>
      </w:r>
      <w:r>
        <w:t>。</w:t>
      </w:r>
    </w:p>
    <w:p w:rsidR="00323AAE" w:rsidRDefault="00323AAE" w:rsidP="00323AAE">
      <w:pPr>
        <w:spacing w:line="360" w:lineRule="auto"/>
      </w:pPr>
    </w:p>
    <w:p w:rsidR="00323AAE" w:rsidRDefault="00323AAE" w:rsidP="00323AAE">
      <w:pPr>
        <w:numPr>
          <w:ilvl w:val="0"/>
          <w:numId w:val="20"/>
        </w:numPr>
        <w:tabs>
          <w:tab w:val="left" w:pos="420"/>
        </w:tabs>
        <w:spacing w:line="360" w:lineRule="auto"/>
      </w:pPr>
      <w:r>
        <w:t>select data1 from t1 where id in (select id from t1 where ... limit N,N);</w:t>
      </w:r>
    </w:p>
    <w:p w:rsidR="00323AAE" w:rsidRDefault="00323AAE" w:rsidP="00323AAE">
      <w:pPr>
        <w:spacing w:line="360" w:lineRule="auto"/>
      </w:pPr>
      <w:r>
        <w:t>此类型的子查询语句在子查询部分可以走覆盖索引时可以取得速度上的优势，无需改写。如果不能覆盖索引，则应修改成</w:t>
      </w:r>
      <w:r>
        <w:t>“select data1 from t1 where ... limit N,N;”</w:t>
      </w:r>
      <w:r>
        <w:t>。</w:t>
      </w:r>
    </w:p>
    <w:p w:rsidR="00323AAE" w:rsidRDefault="00323AAE" w:rsidP="00323AAE">
      <w:pPr>
        <w:spacing w:line="360" w:lineRule="auto"/>
      </w:pPr>
    </w:p>
    <w:p w:rsidR="00323AAE" w:rsidRDefault="00323AAE" w:rsidP="00323AAE">
      <w:pPr>
        <w:spacing w:line="360" w:lineRule="auto"/>
      </w:pPr>
    </w:p>
    <w:p w:rsidR="00323AAE" w:rsidRDefault="00323AAE" w:rsidP="00323AAE">
      <w:pPr>
        <w:numPr>
          <w:ilvl w:val="0"/>
          <w:numId w:val="10"/>
        </w:numPr>
        <w:spacing w:line="360" w:lineRule="auto"/>
        <w:rPr>
          <w:b/>
        </w:rPr>
      </w:pPr>
      <w:r>
        <w:rPr>
          <w:b/>
        </w:rPr>
        <w:t>关联子查询</w:t>
      </w:r>
    </w:p>
    <w:p w:rsidR="00323AAE" w:rsidRDefault="00323AAE" w:rsidP="00323AAE">
      <w:pPr>
        <w:numPr>
          <w:ilvl w:val="0"/>
          <w:numId w:val="21"/>
        </w:numPr>
        <w:tabs>
          <w:tab w:val="left" w:pos="420"/>
        </w:tabs>
        <w:spacing w:line="360" w:lineRule="auto"/>
      </w:pPr>
      <w:proofErr w:type="gramStart"/>
      <w:r>
        <w:t>select</w:t>
      </w:r>
      <w:proofErr w:type="gramEnd"/>
      <w:r>
        <w:t xml:space="preserve"> data1,(select data1 from t1 where t1.id=t2.id ....) from t2 where t2.data...;</w:t>
      </w:r>
    </w:p>
    <w:p w:rsidR="00323AAE" w:rsidRDefault="00323AAE" w:rsidP="00323AAE">
      <w:pPr>
        <w:spacing w:line="360" w:lineRule="auto"/>
      </w:pPr>
      <w:r>
        <w:t>此类型的子查询语句要求子查询匹配外查询的数据，且最多返回一个数据，如果不匹配返回空值。此类查询应当转化为左外连接：</w:t>
      </w:r>
      <w:r>
        <w:t>“</w:t>
      </w:r>
      <w:proofErr w:type="gramStart"/>
      <w:r>
        <w:t>select</w:t>
      </w:r>
      <w:proofErr w:type="gramEnd"/>
      <w:r>
        <w:t xml:space="preserve"> t2.data1,t1.data1 from t2 left join t1 on (t2.id=t1.id ...) where t2.data...;”</w:t>
      </w:r>
      <w:r>
        <w:t>。如果从业务的角度能够确认子查询匹配外查询的数据有且只有一个，则可以使用普通</w:t>
      </w:r>
      <w:r>
        <w:t>join</w:t>
      </w:r>
      <w:r>
        <w:t>。</w:t>
      </w:r>
    </w:p>
    <w:p w:rsidR="00323AAE" w:rsidRDefault="00323AAE" w:rsidP="00323AAE">
      <w:pPr>
        <w:spacing w:line="360" w:lineRule="auto"/>
      </w:pPr>
    </w:p>
    <w:p w:rsidR="00323AAE" w:rsidRDefault="00323AAE" w:rsidP="00323AAE">
      <w:pPr>
        <w:numPr>
          <w:ilvl w:val="0"/>
          <w:numId w:val="21"/>
        </w:numPr>
        <w:tabs>
          <w:tab w:val="left" w:pos="420"/>
        </w:tabs>
        <w:spacing w:line="360" w:lineRule="auto"/>
      </w:pPr>
      <w:proofErr w:type="gramStart"/>
      <w:r>
        <w:t>select</w:t>
      </w:r>
      <w:proofErr w:type="gramEnd"/>
      <w:r>
        <w:t xml:space="preserve"> data1 from t2 where data1=(select data1 from t1 where t1.id=t2.id... ) ...;</w:t>
      </w:r>
    </w:p>
    <w:p w:rsidR="00323AAE" w:rsidRDefault="00323AAE" w:rsidP="00323AAE">
      <w:pPr>
        <w:spacing w:line="360" w:lineRule="auto"/>
      </w:pPr>
      <w:r>
        <w:t>此类型的子查询语句要求子查询匹配外查询的数据，且最多返回一个数据，如果不匹配返回空值。此类型的子查询语句应当改写成连接语句</w:t>
      </w:r>
      <w:r>
        <w:t>“select t2.data1 from t2 join t1 on (t2.id=t1.id ...and t2.data1=t1.data1) ...;”</w:t>
      </w:r>
      <w:r>
        <w:t>。</w:t>
      </w:r>
    </w:p>
    <w:p w:rsidR="00323AAE" w:rsidRDefault="00323AAE" w:rsidP="00323AAE">
      <w:pPr>
        <w:spacing w:line="360" w:lineRule="auto"/>
      </w:pPr>
    </w:p>
    <w:p w:rsidR="00323AAE" w:rsidRDefault="00323AAE" w:rsidP="00323AAE">
      <w:pPr>
        <w:numPr>
          <w:ilvl w:val="0"/>
          <w:numId w:val="21"/>
        </w:numPr>
        <w:tabs>
          <w:tab w:val="left" w:pos="420"/>
        </w:tabs>
        <w:spacing w:line="360" w:lineRule="auto"/>
      </w:pPr>
      <w:proofErr w:type="gramStart"/>
      <w:r>
        <w:t>select</w:t>
      </w:r>
      <w:proofErr w:type="gramEnd"/>
      <w:r>
        <w:t xml:space="preserve"> data1 from t1 where exist (select * from t2 where t2.id=t1.id ....) ...</w:t>
      </w:r>
    </w:p>
    <w:p w:rsidR="00323AAE" w:rsidRDefault="00323AAE" w:rsidP="00323AAE">
      <w:pPr>
        <w:spacing w:line="360" w:lineRule="auto"/>
      </w:pPr>
      <w:r>
        <w:t>此类型的子查询语句不需要改写。</w:t>
      </w:r>
    </w:p>
    <w:p w:rsidR="00323AAE" w:rsidRDefault="00323AAE" w:rsidP="00323AAE">
      <w:pPr>
        <w:spacing w:line="360" w:lineRule="auto"/>
      </w:pPr>
    </w:p>
    <w:p w:rsidR="00323AAE" w:rsidRDefault="00323AAE" w:rsidP="00323AAE">
      <w:pPr>
        <w:numPr>
          <w:ilvl w:val="0"/>
          <w:numId w:val="21"/>
        </w:numPr>
        <w:tabs>
          <w:tab w:val="left" w:pos="420"/>
        </w:tabs>
        <w:spacing w:line="360" w:lineRule="auto"/>
      </w:pPr>
      <w:proofErr w:type="gramStart"/>
      <w:r>
        <w:t>select</w:t>
      </w:r>
      <w:proofErr w:type="gramEnd"/>
      <w:r>
        <w:t xml:space="preserve"> data1 from t1 where id2 in (select id2 from t2 where t2.id=t1.id and t2...) and t1...</w:t>
      </w:r>
    </w:p>
    <w:p w:rsidR="00323AAE" w:rsidRDefault="00323AAE" w:rsidP="00323AAE">
      <w:pPr>
        <w:spacing w:line="360" w:lineRule="auto"/>
        <w:rPr>
          <w:b/>
        </w:rPr>
      </w:pPr>
      <w:r>
        <w:lastRenderedPageBreak/>
        <w:t>此类型的子查询语句应当改写成连接语句：</w:t>
      </w:r>
      <w:r>
        <w:t>“</w:t>
      </w:r>
      <w:proofErr w:type="gramStart"/>
      <w:r>
        <w:t>select</w:t>
      </w:r>
      <w:proofErr w:type="gramEnd"/>
      <w:r>
        <w:t xml:space="preserve"> t1.data1 from t1 join t2 on (t1.id=t2.id and t1.id2=t2.id2 and t2...) where t1...”</w:t>
      </w:r>
      <w:r>
        <w:t>。</w:t>
      </w:r>
    </w:p>
    <w:p w:rsidR="00323AAE" w:rsidRDefault="00323AAE" w:rsidP="00323AAE">
      <w:pPr>
        <w:spacing w:line="360" w:lineRule="auto"/>
        <w:rPr>
          <w:b/>
        </w:rPr>
      </w:pPr>
    </w:p>
    <w:p w:rsidR="00323AAE" w:rsidRDefault="00323AAE" w:rsidP="00323AAE">
      <w:pPr>
        <w:spacing w:line="360" w:lineRule="auto"/>
        <w:rPr>
          <w:b/>
        </w:rPr>
      </w:pPr>
    </w:p>
    <w:p w:rsidR="00323AAE" w:rsidRDefault="006C5A48" w:rsidP="00791550">
      <w:pPr>
        <w:pStyle w:val="3"/>
      </w:pPr>
      <w:r>
        <w:rPr>
          <w:rFonts w:hint="eastAsia"/>
        </w:rPr>
        <w:t>表连接写法建议</w:t>
      </w:r>
    </w:p>
    <w:p w:rsidR="00323AAE" w:rsidRDefault="00323AAE" w:rsidP="00323AAE">
      <w:pPr>
        <w:numPr>
          <w:ilvl w:val="0"/>
          <w:numId w:val="22"/>
        </w:numPr>
        <w:tabs>
          <w:tab w:val="left" w:pos="420"/>
        </w:tabs>
        <w:spacing w:line="360" w:lineRule="auto"/>
        <w:rPr>
          <w:b/>
        </w:rPr>
      </w:pPr>
      <w:r>
        <w:rPr>
          <w:b/>
        </w:rPr>
        <w:t>左连接</w:t>
      </w:r>
    </w:p>
    <w:p w:rsidR="00323AAE" w:rsidRDefault="00323AAE" w:rsidP="00323AAE">
      <w:pPr>
        <w:spacing w:line="360" w:lineRule="auto"/>
      </w:pPr>
      <w:r>
        <w:t>左连接又称左外连接，表示在输出结果时，即使左表没有匹配到其它表的记录，依旧输出左表的记录，对应其它表的字段为</w:t>
      </w:r>
      <w:r>
        <w:t>NULL</w:t>
      </w:r>
      <w:r>
        <w:t>。</w:t>
      </w:r>
    </w:p>
    <w:p w:rsidR="00323AAE" w:rsidRDefault="00323AAE" w:rsidP="00323AAE">
      <w:pPr>
        <w:spacing w:line="360" w:lineRule="auto"/>
      </w:pPr>
    </w:p>
    <w:p w:rsidR="00323AAE" w:rsidRDefault="00323AAE" w:rsidP="00323AAE">
      <w:pPr>
        <w:spacing w:line="360" w:lineRule="auto"/>
      </w:pPr>
      <w:r>
        <w:t>语法示例：</w:t>
      </w:r>
    </w:p>
    <w:p w:rsidR="00323AAE" w:rsidRDefault="00323AAE" w:rsidP="00323AAE">
      <w:pPr>
        <w:spacing w:line="360" w:lineRule="auto"/>
      </w:pPr>
      <w:proofErr w:type="gramStart"/>
      <w:r>
        <w:t>select</w:t>
      </w:r>
      <w:proofErr w:type="gramEnd"/>
      <w:r>
        <w:t xml:space="preserve"> * from t1 left join t2 on (t1.id&gt;t2.id ...) where ....</w:t>
      </w:r>
    </w:p>
    <w:p w:rsidR="00323AAE" w:rsidRDefault="00323AAE" w:rsidP="00323AAE">
      <w:pPr>
        <w:spacing w:line="360" w:lineRule="auto"/>
      </w:pPr>
      <w:proofErr w:type="gramStart"/>
      <w:r>
        <w:t>select</w:t>
      </w:r>
      <w:proofErr w:type="gramEnd"/>
      <w:r>
        <w:t xml:space="preserve"> * from t1 left outer join t2 on (t1.id&gt;t2.id ...) where ....</w:t>
      </w:r>
    </w:p>
    <w:p w:rsidR="00323AAE" w:rsidRDefault="00323AAE" w:rsidP="00323AAE">
      <w:pPr>
        <w:spacing w:line="360" w:lineRule="auto"/>
      </w:pPr>
    </w:p>
    <w:p w:rsidR="00323AAE" w:rsidRDefault="00323AAE" w:rsidP="00323AAE">
      <w:pPr>
        <w:spacing w:line="360" w:lineRule="auto"/>
      </w:pPr>
      <w:r>
        <w:rPr>
          <w:rFonts w:hint="eastAsia"/>
        </w:rPr>
        <w:t>示例</w:t>
      </w:r>
      <w:r>
        <w:t>：</w:t>
      </w:r>
    </w:p>
    <w:p w:rsidR="00323AAE" w:rsidRDefault="00323AAE" w:rsidP="00323AAE">
      <w:pPr>
        <w:spacing w:line="360" w:lineRule="auto"/>
      </w:pPr>
      <w:r>
        <w:t>t1</w:t>
      </w:r>
      <w:r>
        <w:t>、</w:t>
      </w:r>
      <w:r>
        <w:t>t2</w:t>
      </w:r>
      <w:r>
        <w:t>表数据如下：</w:t>
      </w:r>
    </w:p>
    <w:p w:rsidR="00323AAE" w:rsidRDefault="00323AAE" w:rsidP="00323AAE">
      <w:pPr>
        <w:spacing w:line="360" w:lineRule="auto"/>
      </w:pPr>
      <w:proofErr w:type="gramStart"/>
      <w:r>
        <w:t>root@localhost :</w:t>
      </w:r>
      <w:proofErr w:type="gramEnd"/>
      <w:r>
        <w:t xml:space="preserve"> test 09:37:30&gt; select * from t1;</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w:t>
      </w:r>
    </w:p>
    <w:p w:rsidR="00323AAE" w:rsidRDefault="00323AAE" w:rsidP="00323AAE">
      <w:pPr>
        <w:spacing w:line="360" w:lineRule="auto"/>
      </w:pPr>
      <w:r>
        <w:t>+----+---------------------+</w:t>
      </w:r>
    </w:p>
    <w:p w:rsidR="00323AAE" w:rsidRDefault="00323AAE" w:rsidP="00323AAE">
      <w:pPr>
        <w:spacing w:line="360" w:lineRule="auto"/>
      </w:pPr>
      <w:proofErr w:type="gramStart"/>
      <w:r>
        <w:t>|  1</w:t>
      </w:r>
      <w:proofErr w:type="gramEnd"/>
      <w:r>
        <w:t xml:space="preserve"> | 0.6298021847659743  |</w:t>
      </w:r>
    </w:p>
    <w:p w:rsidR="00323AAE" w:rsidRDefault="00323AAE" w:rsidP="00323AAE">
      <w:pPr>
        <w:spacing w:line="360" w:lineRule="auto"/>
      </w:pPr>
      <w:proofErr w:type="gramStart"/>
      <w:r>
        <w:t>|  2</w:t>
      </w:r>
      <w:proofErr w:type="gramEnd"/>
      <w:r>
        <w:t xml:space="preserve"> | 0.09627149169917357 |</w:t>
      </w:r>
    </w:p>
    <w:p w:rsidR="00323AAE" w:rsidRDefault="00323AAE" w:rsidP="00323AAE">
      <w:pPr>
        <w:spacing w:line="360" w:lineRule="auto"/>
      </w:pPr>
      <w:proofErr w:type="gramStart"/>
      <w:r>
        <w:t>|  3</w:t>
      </w:r>
      <w:proofErr w:type="gramEnd"/>
      <w:r>
        <w:t xml:space="preserve"> | 0.5919509349315901  |</w:t>
      </w:r>
    </w:p>
    <w:p w:rsidR="00323AAE" w:rsidRDefault="00323AAE" w:rsidP="00323AAE">
      <w:pPr>
        <w:spacing w:line="360" w:lineRule="auto"/>
      </w:pPr>
      <w:r>
        <w:t>+----+---------------------+</w:t>
      </w:r>
    </w:p>
    <w:p w:rsidR="00323AAE" w:rsidRDefault="00323AAE" w:rsidP="00323AAE">
      <w:pPr>
        <w:spacing w:line="360" w:lineRule="auto"/>
      </w:pPr>
      <w:r>
        <w:t>3 rows in set (0.00 sec)</w:t>
      </w:r>
    </w:p>
    <w:p w:rsidR="00323AAE" w:rsidRDefault="00323AAE" w:rsidP="00323AAE">
      <w:pPr>
        <w:spacing w:line="360" w:lineRule="auto"/>
      </w:pPr>
      <w:proofErr w:type="gramStart"/>
      <w:r>
        <w:t>root@localhost :</w:t>
      </w:r>
      <w:proofErr w:type="gramEnd"/>
      <w:r>
        <w:t xml:space="preserve"> test 09:37:33&gt; select * from t2;</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w:t>
      </w:r>
    </w:p>
    <w:p w:rsidR="00323AAE" w:rsidRDefault="00323AAE" w:rsidP="00323AAE">
      <w:pPr>
        <w:spacing w:line="360" w:lineRule="auto"/>
      </w:pPr>
      <w:r>
        <w:t>+----+---------------------+</w:t>
      </w:r>
    </w:p>
    <w:p w:rsidR="00323AAE" w:rsidRDefault="00323AAE" w:rsidP="00323AAE">
      <w:pPr>
        <w:spacing w:line="360" w:lineRule="auto"/>
      </w:pPr>
      <w:proofErr w:type="gramStart"/>
      <w:r>
        <w:lastRenderedPageBreak/>
        <w:t>|  1</w:t>
      </w:r>
      <w:proofErr w:type="gramEnd"/>
      <w:r>
        <w:t xml:space="preserve"> | 0.7138233685063415  |</w:t>
      </w:r>
    </w:p>
    <w:p w:rsidR="00323AAE" w:rsidRDefault="00323AAE" w:rsidP="00323AAE">
      <w:pPr>
        <w:spacing w:line="360" w:lineRule="auto"/>
      </w:pPr>
      <w:proofErr w:type="gramStart"/>
      <w:r>
        <w:t>|  2</w:t>
      </w:r>
      <w:proofErr w:type="gramEnd"/>
      <w:r>
        <w:t xml:space="preserve"> | 0.44927900978296903 |</w:t>
      </w:r>
    </w:p>
    <w:p w:rsidR="00323AAE" w:rsidRDefault="00323AAE" w:rsidP="00323AAE">
      <w:pPr>
        <w:spacing w:line="360" w:lineRule="auto"/>
      </w:pPr>
      <w:proofErr w:type="gramStart"/>
      <w:r>
        <w:t>|  3</w:t>
      </w:r>
      <w:proofErr w:type="gramEnd"/>
      <w:r>
        <w:t xml:space="preserve"> | 0.10492497412946539 |</w:t>
      </w:r>
    </w:p>
    <w:p w:rsidR="00323AAE" w:rsidRDefault="00323AAE" w:rsidP="00323AAE">
      <w:pPr>
        <w:spacing w:line="360" w:lineRule="auto"/>
      </w:pPr>
      <w:r>
        <w:t>+----+---------------------+</w:t>
      </w:r>
    </w:p>
    <w:p w:rsidR="00323AAE" w:rsidRDefault="00323AAE" w:rsidP="00323AAE">
      <w:pPr>
        <w:spacing w:line="360" w:lineRule="auto"/>
      </w:pPr>
      <w:r>
        <w:t>3 rows in set (0.00 sec)</w:t>
      </w:r>
    </w:p>
    <w:p w:rsidR="00323AAE" w:rsidRDefault="00323AAE" w:rsidP="00323AAE">
      <w:pPr>
        <w:spacing w:line="360" w:lineRule="auto"/>
      </w:pPr>
      <w:r>
        <w:t>左连接</w:t>
      </w:r>
      <w:r>
        <w:t>SQL</w:t>
      </w:r>
      <w:r>
        <w:t>语句及结果如下：</w:t>
      </w:r>
    </w:p>
    <w:p w:rsidR="00323AAE" w:rsidRDefault="00323AAE" w:rsidP="00323AAE">
      <w:pPr>
        <w:spacing w:line="360" w:lineRule="auto"/>
      </w:pPr>
      <w:proofErr w:type="gramStart"/>
      <w:r>
        <w:t>root@localhost :</w:t>
      </w:r>
      <w:proofErr w:type="gramEnd"/>
      <w:r>
        <w:t xml:space="preserve"> test 09:37:34&gt; select * from t1 left join t2 on (t1.id=t2.id and t1.data1&gt;t2.data1);</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 id   | data1               |</w:t>
      </w:r>
    </w:p>
    <w:p w:rsidR="00323AAE" w:rsidRDefault="00323AAE" w:rsidP="00323AAE">
      <w:pPr>
        <w:spacing w:line="360" w:lineRule="auto"/>
      </w:pPr>
      <w:r>
        <w:t>+----+---------------------+------+---------------------+</w:t>
      </w:r>
    </w:p>
    <w:p w:rsidR="00323AAE" w:rsidRDefault="00323AAE" w:rsidP="00323AAE">
      <w:pPr>
        <w:spacing w:line="360" w:lineRule="auto"/>
      </w:pPr>
      <w:proofErr w:type="gramStart"/>
      <w:r>
        <w:t>|  3</w:t>
      </w:r>
      <w:proofErr w:type="gramEnd"/>
      <w:r>
        <w:t xml:space="preserve"> | 0.5919509349315901  |    3 | 0.10492497412946539 |</w:t>
      </w:r>
    </w:p>
    <w:p w:rsidR="00323AAE" w:rsidRDefault="00323AAE" w:rsidP="00323AAE">
      <w:pPr>
        <w:spacing w:line="360" w:lineRule="auto"/>
      </w:pPr>
      <w:proofErr w:type="gramStart"/>
      <w:r>
        <w:t>|  1</w:t>
      </w:r>
      <w:proofErr w:type="gramEnd"/>
      <w:r>
        <w:t xml:space="preserve"> | 0.6298021847659743  | NULL | NULL                |</w:t>
      </w:r>
    </w:p>
    <w:p w:rsidR="00323AAE" w:rsidRDefault="00323AAE" w:rsidP="00323AAE">
      <w:pPr>
        <w:spacing w:line="360" w:lineRule="auto"/>
      </w:pPr>
      <w:proofErr w:type="gramStart"/>
      <w:r>
        <w:t>|  2</w:t>
      </w:r>
      <w:proofErr w:type="gramEnd"/>
      <w:r>
        <w:t xml:space="preserve"> | 0.09627149169917357 | NULL | NULL                |</w:t>
      </w:r>
    </w:p>
    <w:p w:rsidR="00323AAE" w:rsidRDefault="00323AAE" w:rsidP="00323AAE">
      <w:pPr>
        <w:spacing w:line="360" w:lineRule="auto"/>
      </w:pPr>
      <w:r>
        <w:t>+----+---------------------+------+---------------------+</w:t>
      </w:r>
    </w:p>
    <w:p w:rsidR="00323AAE" w:rsidRDefault="00323AAE" w:rsidP="00323AAE">
      <w:pPr>
        <w:spacing w:line="360" w:lineRule="auto"/>
      </w:pPr>
      <w:r>
        <w:t>3 rows in set (0.00 sec)</w:t>
      </w:r>
    </w:p>
    <w:p w:rsidR="00323AAE" w:rsidRDefault="00323AAE" w:rsidP="00323AAE">
      <w:pPr>
        <w:spacing w:line="360" w:lineRule="auto"/>
      </w:pPr>
      <w:r>
        <w:t>对比后续内连接的输出结果可以发现，无法在</w:t>
      </w:r>
      <w:r>
        <w:t>t2</w:t>
      </w:r>
      <w:r>
        <w:t>表中匹配到记录的</w:t>
      </w:r>
      <w:r>
        <w:t>t1</w:t>
      </w:r>
      <w:r>
        <w:t>表数据（</w:t>
      </w:r>
      <w:r>
        <w:t>id</w:t>
      </w:r>
      <w:r>
        <w:t>为</w:t>
      </w:r>
      <w:r>
        <w:t>1</w:t>
      </w:r>
      <w:r>
        <w:t>、</w:t>
      </w:r>
      <w:r>
        <w:t>2</w:t>
      </w:r>
      <w:r>
        <w:t>的两条数据），也输出在结果集中。</w:t>
      </w:r>
    </w:p>
    <w:p w:rsidR="00323AAE" w:rsidRDefault="00323AAE" w:rsidP="00323AAE">
      <w:pPr>
        <w:spacing w:line="360" w:lineRule="auto"/>
      </w:pPr>
    </w:p>
    <w:p w:rsidR="00323AAE" w:rsidRDefault="00323AAE" w:rsidP="00323AAE">
      <w:pPr>
        <w:numPr>
          <w:ilvl w:val="0"/>
          <w:numId w:val="23"/>
        </w:numPr>
        <w:tabs>
          <w:tab w:val="left" w:pos="420"/>
        </w:tabs>
        <w:spacing w:line="360" w:lineRule="auto"/>
      </w:pPr>
      <w:r>
        <w:t>开发规范：</w:t>
      </w:r>
    </w:p>
    <w:p w:rsidR="00323AAE" w:rsidRDefault="00323AAE" w:rsidP="00323AAE">
      <w:pPr>
        <w:spacing w:line="360" w:lineRule="auto"/>
      </w:pPr>
      <w:r>
        <w:rPr>
          <w:rFonts w:hint="eastAsia"/>
        </w:rPr>
        <w:t xml:space="preserve">1&gt; </w:t>
      </w:r>
      <w:r>
        <w:t>select * from t1 left join t2 on (t1.id=t2.id ...) where t1</w:t>
      </w:r>
      <w:proofErr w:type="gramStart"/>
      <w:r>
        <w:t>... ;</w:t>
      </w:r>
      <w:proofErr w:type="gramEnd"/>
    </w:p>
    <w:p w:rsidR="00323AAE" w:rsidRDefault="00323AAE" w:rsidP="00323AAE">
      <w:pPr>
        <w:spacing w:line="360" w:lineRule="auto"/>
      </w:pPr>
      <w:r>
        <w:t>此类型的左连接语句过滤条件只在</w:t>
      </w:r>
      <w:r>
        <w:t>t1</w:t>
      </w:r>
      <w:r>
        <w:t>上，如果业务上确实需要</w:t>
      </w:r>
      <w:r>
        <w:t>t1</w:t>
      </w:r>
      <w:r>
        <w:t>中无法匹配的数据，则无需改写；否则应改写为普通连接语句</w:t>
      </w:r>
      <w:r>
        <w:rPr>
          <w:rFonts w:hint="eastAsia"/>
        </w:rPr>
        <w:t>；</w:t>
      </w:r>
    </w:p>
    <w:p w:rsidR="00323AAE" w:rsidRDefault="00323AAE" w:rsidP="00323AAE">
      <w:pPr>
        <w:spacing w:line="360" w:lineRule="auto"/>
      </w:pPr>
      <w:r>
        <w:t>2&gt; select * from t1 left join t2 on (t1.id=t2.id ...) where t2.data=X and ...;</w:t>
      </w:r>
    </w:p>
    <w:p w:rsidR="00323AAE" w:rsidRDefault="00323AAE" w:rsidP="00323AAE">
      <w:pPr>
        <w:spacing w:line="360" w:lineRule="auto"/>
      </w:pPr>
      <w:r>
        <w:t>此类型的左连接语句过滤条件包括对其它表字段的过滤，而且是一个具体的值，过滤后结果</w:t>
      </w:r>
      <w:proofErr w:type="gramStart"/>
      <w:r>
        <w:t>集不再</w:t>
      </w:r>
      <w:proofErr w:type="gramEnd"/>
      <w:r>
        <w:t>可能出现其它</w:t>
      </w:r>
      <w:proofErr w:type="gramStart"/>
      <w:r>
        <w:t>表字段值为</w:t>
      </w:r>
      <w:proofErr w:type="gramEnd"/>
      <w:r>
        <w:t>NULL</w:t>
      </w:r>
      <w:r>
        <w:t>的记录，因此该语句为不正确的左连接语句。语句应当改写为普通连接语句</w:t>
      </w:r>
      <w:r>
        <w:t>“select * from t1 join t2 on (t1.id=t2.id ...) where t2.data=X and ...;”</w:t>
      </w:r>
      <w:r>
        <w:rPr>
          <w:rFonts w:hint="eastAsia"/>
        </w:rPr>
        <w:t>；</w:t>
      </w:r>
    </w:p>
    <w:p w:rsidR="00323AAE" w:rsidRDefault="00323AAE" w:rsidP="00323AAE">
      <w:pPr>
        <w:spacing w:line="360" w:lineRule="auto"/>
      </w:pPr>
      <w:r>
        <w:t>3&gt; select * from t1 left join t2 on (t1.id=t2.id ...) where t2.id is null and ...;</w:t>
      </w:r>
    </w:p>
    <w:p w:rsidR="00323AAE" w:rsidRDefault="00323AAE" w:rsidP="00323AAE">
      <w:pPr>
        <w:spacing w:line="360" w:lineRule="auto"/>
      </w:pPr>
      <w:r>
        <w:t>此类型的左连接语句要求获取其它表连接条件字段为</w:t>
      </w:r>
      <w:r>
        <w:t>NULL</w:t>
      </w:r>
      <w:r>
        <w:t>的记录，无需改写。</w:t>
      </w:r>
    </w:p>
    <w:p w:rsidR="00323AAE" w:rsidRDefault="00323AAE" w:rsidP="00323AAE">
      <w:pPr>
        <w:spacing w:line="360" w:lineRule="auto"/>
      </w:pPr>
    </w:p>
    <w:p w:rsidR="00323AAE" w:rsidRDefault="00323AAE" w:rsidP="00323AAE">
      <w:pPr>
        <w:numPr>
          <w:ilvl w:val="0"/>
          <w:numId w:val="24"/>
        </w:numPr>
        <w:tabs>
          <w:tab w:val="left" w:pos="420"/>
        </w:tabs>
        <w:spacing w:line="360" w:lineRule="auto"/>
      </w:pPr>
      <w:r>
        <w:lastRenderedPageBreak/>
        <w:t>右连接</w:t>
      </w:r>
    </w:p>
    <w:p w:rsidR="00323AAE" w:rsidRDefault="00323AAE" w:rsidP="00323AAE">
      <w:pPr>
        <w:spacing w:line="360" w:lineRule="auto"/>
      </w:pPr>
      <w:r>
        <w:t>右连接又称右外连接，表示在输出结果时，即使右表没有匹配到其它表的记录，依旧输出右表的记录，对应其它表的字段为</w:t>
      </w:r>
      <w:r>
        <w:t>NULL</w:t>
      </w:r>
      <w:r>
        <w:t>。</w:t>
      </w:r>
    </w:p>
    <w:p w:rsidR="00323AAE" w:rsidRDefault="00323AAE" w:rsidP="00323AAE">
      <w:pPr>
        <w:spacing w:line="360" w:lineRule="auto"/>
      </w:pPr>
    </w:p>
    <w:p w:rsidR="00323AAE" w:rsidRDefault="00323AAE" w:rsidP="00323AAE">
      <w:pPr>
        <w:spacing w:line="360" w:lineRule="auto"/>
      </w:pPr>
      <w:r>
        <w:t>语法示例：</w:t>
      </w:r>
    </w:p>
    <w:p w:rsidR="00323AAE" w:rsidRDefault="00323AAE" w:rsidP="00323AAE">
      <w:pPr>
        <w:spacing w:line="360" w:lineRule="auto"/>
      </w:pPr>
      <w:proofErr w:type="gramStart"/>
      <w:r>
        <w:t>select</w:t>
      </w:r>
      <w:proofErr w:type="gramEnd"/>
      <w:r>
        <w:t xml:space="preserve"> * from t1 right join t2 on (t1.id&gt;t2.id ...) where ....</w:t>
      </w:r>
    </w:p>
    <w:p w:rsidR="00323AAE" w:rsidRDefault="00323AAE" w:rsidP="00323AAE">
      <w:pPr>
        <w:spacing w:line="360" w:lineRule="auto"/>
      </w:pPr>
      <w:proofErr w:type="gramStart"/>
      <w:r>
        <w:t>select</w:t>
      </w:r>
      <w:proofErr w:type="gramEnd"/>
      <w:r>
        <w:t xml:space="preserve"> * from t1 right outer join t2 on (t1.id&gt;t2.id ...) where ....</w:t>
      </w:r>
    </w:p>
    <w:p w:rsidR="00323AAE" w:rsidRDefault="00323AAE" w:rsidP="00323AAE">
      <w:pPr>
        <w:spacing w:line="360" w:lineRule="auto"/>
      </w:pPr>
    </w:p>
    <w:p w:rsidR="00323AAE" w:rsidRDefault="00323AAE" w:rsidP="00323AAE">
      <w:pPr>
        <w:spacing w:line="360" w:lineRule="auto"/>
      </w:pPr>
      <w:r>
        <w:t>示例：</w:t>
      </w:r>
    </w:p>
    <w:p w:rsidR="00323AAE" w:rsidRDefault="00323AAE" w:rsidP="00323AAE">
      <w:pPr>
        <w:spacing w:line="360" w:lineRule="auto"/>
      </w:pPr>
      <w:r>
        <w:t>使用的数据和左连接演示中使用的数据相同。</w:t>
      </w:r>
    </w:p>
    <w:p w:rsidR="00323AAE" w:rsidRDefault="00323AAE" w:rsidP="00323AAE">
      <w:pPr>
        <w:spacing w:line="360" w:lineRule="auto"/>
      </w:pPr>
      <w:r>
        <w:t>右连接</w:t>
      </w:r>
      <w:r>
        <w:t>SQL</w:t>
      </w:r>
      <w:r>
        <w:t>语句及结果如下：</w:t>
      </w:r>
    </w:p>
    <w:p w:rsidR="00323AAE" w:rsidRDefault="00323AAE" w:rsidP="00323AAE">
      <w:pPr>
        <w:spacing w:line="360" w:lineRule="auto"/>
      </w:pPr>
      <w:proofErr w:type="gramStart"/>
      <w:r>
        <w:t>root@localhost :</w:t>
      </w:r>
      <w:proofErr w:type="gramEnd"/>
      <w:r>
        <w:t xml:space="preserve"> test 10:38:46&gt; select * from t1 right join t2 on (t1.id=t2.id and t1.data1&gt;t2.data1);</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 id | data1               |</w:t>
      </w:r>
    </w:p>
    <w:p w:rsidR="00323AAE" w:rsidRDefault="00323AAE" w:rsidP="00323AAE">
      <w:pPr>
        <w:spacing w:line="360" w:lineRule="auto"/>
      </w:pPr>
      <w:r>
        <w:t>+------+--------------------+----+---------------------+</w:t>
      </w:r>
    </w:p>
    <w:p w:rsidR="00323AAE" w:rsidRDefault="00323AAE" w:rsidP="00323AAE">
      <w:pPr>
        <w:spacing w:line="360" w:lineRule="auto"/>
      </w:pPr>
      <w:r>
        <w:t xml:space="preserve">|    3 | 0.5919509349315901 </w:t>
      </w:r>
      <w:proofErr w:type="gramStart"/>
      <w:r>
        <w:t>|  3</w:t>
      </w:r>
      <w:proofErr w:type="gramEnd"/>
      <w:r>
        <w:t xml:space="preserve"> | 0.10492497412946539 |</w:t>
      </w:r>
    </w:p>
    <w:p w:rsidR="00323AAE" w:rsidRDefault="00323AAE" w:rsidP="00323AAE">
      <w:pPr>
        <w:spacing w:line="360" w:lineRule="auto"/>
      </w:pPr>
      <w:r>
        <w:t xml:space="preserve">| NULL | NULL               </w:t>
      </w:r>
      <w:proofErr w:type="gramStart"/>
      <w:r>
        <w:t>|  1</w:t>
      </w:r>
      <w:proofErr w:type="gramEnd"/>
      <w:r>
        <w:t xml:space="preserve"> | 0.7138233685063415  |</w:t>
      </w:r>
    </w:p>
    <w:p w:rsidR="00323AAE" w:rsidRDefault="00323AAE" w:rsidP="00323AAE">
      <w:pPr>
        <w:spacing w:line="360" w:lineRule="auto"/>
      </w:pPr>
      <w:r>
        <w:t xml:space="preserve">| NULL | NULL               </w:t>
      </w:r>
      <w:proofErr w:type="gramStart"/>
      <w:r>
        <w:t>|  2</w:t>
      </w:r>
      <w:proofErr w:type="gramEnd"/>
      <w:r>
        <w:t xml:space="preserve"> | 0.44927900978296903 |</w:t>
      </w:r>
    </w:p>
    <w:p w:rsidR="00323AAE" w:rsidRDefault="00323AAE" w:rsidP="00323AAE">
      <w:pPr>
        <w:spacing w:line="360" w:lineRule="auto"/>
      </w:pPr>
      <w:r>
        <w:t>+------+--------------------+----+---------------------+</w:t>
      </w:r>
    </w:p>
    <w:p w:rsidR="00323AAE" w:rsidRDefault="00323AAE" w:rsidP="00323AAE">
      <w:pPr>
        <w:spacing w:line="360" w:lineRule="auto"/>
      </w:pPr>
      <w:r>
        <w:t>3 rows in set (0.00 sec)</w:t>
      </w:r>
    </w:p>
    <w:p w:rsidR="00323AAE" w:rsidRDefault="00323AAE" w:rsidP="00323AAE">
      <w:pPr>
        <w:spacing w:line="360" w:lineRule="auto"/>
      </w:pPr>
      <w:r>
        <w:t>对比后续内连接的输出结果可以发现，无法在</w:t>
      </w:r>
      <w:r>
        <w:t>t1</w:t>
      </w:r>
      <w:r>
        <w:t>表中匹配到记录的</w:t>
      </w:r>
      <w:r>
        <w:t>t2</w:t>
      </w:r>
      <w:r>
        <w:t>表数据（</w:t>
      </w:r>
      <w:r>
        <w:t>id</w:t>
      </w:r>
      <w:r>
        <w:t>为</w:t>
      </w:r>
      <w:r>
        <w:t>1</w:t>
      </w:r>
      <w:r>
        <w:t>、</w:t>
      </w:r>
      <w:r>
        <w:t>2</w:t>
      </w:r>
      <w:r>
        <w:t>的两条数据），也输出在结果集中。</w:t>
      </w:r>
    </w:p>
    <w:p w:rsidR="00323AAE" w:rsidRDefault="00323AAE" w:rsidP="00323AAE">
      <w:pPr>
        <w:spacing w:line="360" w:lineRule="auto"/>
      </w:pPr>
    </w:p>
    <w:p w:rsidR="00323AAE" w:rsidRDefault="00323AAE" w:rsidP="00323AAE">
      <w:pPr>
        <w:numPr>
          <w:ilvl w:val="0"/>
          <w:numId w:val="25"/>
        </w:numPr>
        <w:tabs>
          <w:tab w:val="left" w:pos="420"/>
        </w:tabs>
        <w:spacing w:line="360" w:lineRule="auto"/>
      </w:pPr>
      <w:r>
        <w:t>开发规范：</w:t>
      </w:r>
    </w:p>
    <w:p w:rsidR="00323AAE" w:rsidRDefault="00323AAE" w:rsidP="00323AAE">
      <w:pPr>
        <w:spacing w:line="360" w:lineRule="auto"/>
      </w:pPr>
      <w:r>
        <w:t>通常不建议使用右连接，建议右连接全部改写为使用左连接。</w:t>
      </w:r>
    </w:p>
    <w:p w:rsidR="00323AAE" w:rsidRDefault="00323AAE" w:rsidP="00323AAE">
      <w:pPr>
        <w:spacing w:line="360" w:lineRule="auto"/>
      </w:pPr>
      <w:r>
        <w:t>1&gt; select * from t1 right join t2 on (t1.id=t2.id ...) where t2</w:t>
      </w:r>
      <w:proofErr w:type="gramStart"/>
      <w:r>
        <w:t>... ;</w:t>
      </w:r>
      <w:proofErr w:type="gramEnd"/>
    </w:p>
    <w:p w:rsidR="00323AAE" w:rsidRDefault="00323AAE" w:rsidP="00323AAE">
      <w:pPr>
        <w:spacing w:line="360" w:lineRule="auto"/>
      </w:pPr>
      <w:r>
        <w:t>此类型的右连接语句过滤条件只在</w:t>
      </w:r>
      <w:r>
        <w:t>t2</w:t>
      </w:r>
      <w:r>
        <w:t>上，如果业务上确实需要</w:t>
      </w:r>
      <w:r>
        <w:t>t2</w:t>
      </w:r>
      <w:r>
        <w:t>中无法匹配的数据，则无需改写；否则应改写为普通连接语句</w:t>
      </w:r>
      <w:r>
        <w:rPr>
          <w:rFonts w:hint="eastAsia"/>
        </w:rPr>
        <w:t>；</w:t>
      </w:r>
    </w:p>
    <w:p w:rsidR="00323AAE" w:rsidRDefault="00323AAE" w:rsidP="00323AAE">
      <w:pPr>
        <w:spacing w:line="360" w:lineRule="auto"/>
      </w:pPr>
      <w:r>
        <w:t>2&gt; select * from t1 right join t2 on (t1.id=t2.id ...) where t1.data=X and ...;</w:t>
      </w:r>
    </w:p>
    <w:p w:rsidR="00323AAE" w:rsidRDefault="00323AAE" w:rsidP="00323AAE">
      <w:pPr>
        <w:spacing w:line="360" w:lineRule="auto"/>
      </w:pPr>
      <w:r>
        <w:lastRenderedPageBreak/>
        <w:t>此类型的右连接语句过滤条件包括对其它表字段的过滤，而且是一个具体的值，过滤后结果</w:t>
      </w:r>
      <w:proofErr w:type="gramStart"/>
      <w:r>
        <w:t>集不再</w:t>
      </w:r>
      <w:proofErr w:type="gramEnd"/>
      <w:r>
        <w:t>可能出现其它</w:t>
      </w:r>
      <w:proofErr w:type="gramStart"/>
      <w:r>
        <w:t>表字段值为</w:t>
      </w:r>
      <w:proofErr w:type="gramEnd"/>
      <w:r>
        <w:t>NULL</w:t>
      </w:r>
      <w:r>
        <w:t>的记录，因此该语句为不正确的右连接语句。语句应当改写为普通连接语句</w:t>
      </w:r>
      <w:r>
        <w:t>“select * from t1 join t2 on (t1.id=t2.id ...) where t1.data=X and ...;”</w:t>
      </w:r>
      <w:r>
        <w:rPr>
          <w:rFonts w:hint="eastAsia"/>
        </w:rPr>
        <w:t>；</w:t>
      </w:r>
    </w:p>
    <w:p w:rsidR="00323AAE" w:rsidRDefault="00323AAE" w:rsidP="00323AAE">
      <w:pPr>
        <w:spacing w:line="360" w:lineRule="auto"/>
      </w:pPr>
      <w:r>
        <w:t>3&gt; select * from t1 right join t2 on (t1.id=t2.id ...) where t1.id is null and ...;</w:t>
      </w:r>
    </w:p>
    <w:p w:rsidR="00323AAE" w:rsidRDefault="00323AAE" w:rsidP="00323AAE">
      <w:pPr>
        <w:spacing w:line="360" w:lineRule="auto"/>
      </w:pPr>
      <w:r>
        <w:t>此类型的右连接语句要求获取其它表连接条件字段为</w:t>
      </w:r>
      <w:r>
        <w:t>NULL</w:t>
      </w:r>
      <w:r>
        <w:t>的记录，无需改写。</w:t>
      </w:r>
    </w:p>
    <w:p w:rsidR="00323AAE" w:rsidRDefault="00323AAE" w:rsidP="00323AAE">
      <w:pPr>
        <w:spacing w:line="360" w:lineRule="auto"/>
      </w:pPr>
    </w:p>
    <w:p w:rsidR="00323AAE" w:rsidRDefault="00323AAE" w:rsidP="00323AAE">
      <w:pPr>
        <w:numPr>
          <w:ilvl w:val="0"/>
          <w:numId w:val="26"/>
        </w:numPr>
        <w:tabs>
          <w:tab w:val="left" w:pos="420"/>
        </w:tabs>
        <w:spacing w:line="360" w:lineRule="auto"/>
      </w:pPr>
      <w:r>
        <w:t>内连接</w:t>
      </w:r>
    </w:p>
    <w:p w:rsidR="00323AAE" w:rsidRDefault="00323AAE" w:rsidP="00323AAE">
      <w:pPr>
        <w:spacing w:line="360" w:lineRule="auto"/>
      </w:pPr>
      <w:r>
        <w:t>内连接是最普通的连接方式，会输出所有满足条件的记录。</w:t>
      </w:r>
    </w:p>
    <w:p w:rsidR="00323AAE" w:rsidRDefault="00323AAE" w:rsidP="00323AAE">
      <w:pPr>
        <w:spacing w:line="360" w:lineRule="auto"/>
      </w:pPr>
    </w:p>
    <w:p w:rsidR="00323AAE" w:rsidRDefault="00323AAE" w:rsidP="00323AAE">
      <w:pPr>
        <w:spacing w:line="360" w:lineRule="auto"/>
      </w:pPr>
      <w:r>
        <w:t>语法示例：</w:t>
      </w:r>
    </w:p>
    <w:p w:rsidR="00323AAE" w:rsidRDefault="00323AAE" w:rsidP="00323AAE">
      <w:pPr>
        <w:spacing w:line="360" w:lineRule="auto"/>
      </w:pPr>
      <w:proofErr w:type="gramStart"/>
      <w:r>
        <w:t>select</w:t>
      </w:r>
      <w:proofErr w:type="gramEnd"/>
      <w:r>
        <w:t xml:space="preserve"> * from t1 join t2 on (t1.id&gt;t2.id ...) where ...</w:t>
      </w:r>
    </w:p>
    <w:p w:rsidR="00323AAE" w:rsidRDefault="00323AAE" w:rsidP="00323AAE">
      <w:pPr>
        <w:spacing w:line="360" w:lineRule="auto"/>
      </w:pPr>
      <w:proofErr w:type="gramStart"/>
      <w:r>
        <w:t>select</w:t>
      </w:r>
      <w:proofErr w:type="gramEnd"/>
      <w:r>
        <w:t xml:space="preserve"> * from t1 inner join t2 on (t1.id&gt;t2.id ...) where ...</w:t>
      </w:r>
    </w:p>
    <w:p w:rsidR="00323AAE" w:rsidRDefault="00323AAE" w:rsidP="00323AAE">
      <w:pPr>
        <w:spacing w:line="360" w:lineRule="auto"/>
      </w:pPr>
      <w:proofErr w:type="gramStart"/>
      <w:r>
        <w:t>select</w:t>
      </w:r>
      <w:proofErr w:type="gramEnd"/>
      <w:r>
        <w:t xml:space="preserve"> * from t1 , t2 where t1.id&gt;t2.id and ...</w:t>
      </w:r>
    </w:p>
    <w:p w:rsidR="00323AAE" w:rsidRDefault="00323AAE" w:rsidP="00323AAE">
      <w:pPr>
        <w:spacing w:line="360" w:lineRule="auto"/>
      </w:pPr>
    </w:p>
    <w:p w:rsidR="00323AAE" w:rsidRDefault="00323AAE" w:rsidP="00323AAE">
      <w:pPr>
        <w:spacing w:line="360" w:lineRule="auto"/>
      </w:pPr>
      <w:r>
        <w:t>示例：</w:t>
      </w:r>
    </w:p>
    <w:p w:rsidR="00323AAE" w:rsidRDefault="00323AAE" w:rsidP="00323AAE">
      <w:pPr>
        <w:spacing w:line="360" w:lineRule="auto"/>
      </w:pPr>
      <w:r>
        <w:t>使用的数据和左连接演示中使用的数据相同。</w:t>
      </w:r>
    </w:p>
    <w:p w:rsidR="00323AAE" w:rsidRDefault="00323AAE" w:rsidP="00323AAE">
      <w:pPr>
        <w:spacing w:line="360" w:lineRule="auto"/>
      </w:pPr>
      <w:r>
        <w:t>内连接</w:t>
      </w:r>
      <w:r>
        <w:t>SQL</w:t>
      </w:r>
      <w:r>
        <w:t>语句及结果如下：</w:t>
      </w:r>
    </w:p>
    <w:p w:rsidR="00323AAE" w:rsidRDefault="00323AAE" w:rsidP="00323AAE">
      <w:pPr>
        <w:spacing w:line="360" w:lineRule="auto"/>
      </w:pPr>
      <w:proofErr w:type="gramStart"/>
      <w:r>
        <w:t>root@localhost :</w:t>
      </w:r>
      <w:proofErr w:type="gramEnd"/>
      <w:r>
        <w:t xml:space="preserve"> test 10:48:50&gt; select * from t1 join t2 on (t1.id=t2.id and t1.data1&gt;t2.data1);</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 id | data1               |</w:t>
      </w:r>
    </w:p>
    <w:p w:rsidR="00323AAE" w:rsidRDefault="00323AAE" w:rsidP="00323AAE">
      <w:pPr>
        <w:spacing w:line="360" w:lineRule="auto"/>
      </w:pPr>
      <w:r>
        <w:t>+----+--------------------+----+---------------------+</w:t>
      </w:r>
    </w:p>
    <w:p w:rsidR="00323AAE" w:rsidRDefault="00323AAE" w:rsidP="00323AAE">
      <w:pPr>
        <w:spacing w:line="360" w:lineRule="auto"/>
      </w:pPr>
      <w:proofErr w:type="gramStart"/>
      <w:r>
        <w:t>|  3</w:t>
      </w:r>
      <w:proofErr w:type="gramEnd"/>
      <w:r>
        <w:t xml:space="preserve"> | 0.5919509349315901 |  3 | 0.10492497412946539 |</w:t>
      </w:r>
    </w:p>
    <w:p w:rsidR="00323AAE" w:rsidRDefault="00323AAE" w:rsidP="00323AAE">
      <w:pPr>
        <w:spacing w:line="360" w:lineRule="auto"/>
      </w:pPr>
      <w:r>
        <w:t>+----+--------------------+----+---------------------+</w:t>
      </w:r>
    </w:p>
    <w:p w:rsidR="00323AAE" w:rsidRDefault="00323AAE" w:rsidP="00323AAE">
      <w:pPr>
        <w:spacing w:line="360" w:lineRule="auto"/>
      </w:pPr>
      <w:r>
        <w:t>1 row in set (0.00 sec)</w:t>
      </w:r>
    </w:p>
    <w:p w:rsidR="00323AAE" w:rsidRDefault="00323AAE" w:rsidP="00323AAE">
      <w:pPr>
        <w:spacing w:line="360" w:lineRule="auto"/>
      </w:pPr>
    </w:p>
    <w:p w:rsidR="00323AAE" w:rsidRDefault="00323AAE" w:rsidP="00323AAE">
      <w:pPr>
        <w:numPr>
          <w:ilvl w:val="0"/>
          <w:numId w:val="27"/>
        </w:numPr>
        <w:tabs>
          <w:tab w:val="left" w:pos="420"/>
        </w:tabs>
        <w:spacing w:line="360" w:lineRule="auto"/>
      </w:pPr>
      <w:r>
        <w:t>开发规范：</w:t>
      </w:r>
    </w:p>
    <w:p w:rsidR="00323AAE" w:rsidRDefault="00323AAE" w:rsidP="00323AAE">
      <w:pPr>
        <w:spacing w:line="360" w:lineRule="auto"/>
      </w:pPr>
      <w:r>
        <w:t xml:space="preserve">1&gt; select * from t1 join t2 on (t1.id=t2.id ...) </w:t>
      </w:r>
      <w:proofErr w:type="gramStart"/>
      <w:r>
        <w:t>where ...</w:t>
      </w:r>
      <w:proofErr w:type="gramEnd"/>
    </w:p>
    <w:p w:rsidR="00323AAE" w:rsidRDefault="00323AAE" w:rsidP="00323AAE">
      <w:pPr>
        <w:spacing w:line="360" w:lineRule="auto"/>
      </w:pPr>
      <w:r>
        <w:t>此类型的内连接语句无需改写</w:t>
      </w:r>
      <w:r>
        <w:rPr>
          <w:rFonts w:hint="eastAsia"/>
        </w:rPr>
        <w:t>；</w:t>
      </w:r>
    </w:p>
    <w:p w:rsidR="00323AAE" w:rsidRDefault="00323AAE" w:rsidP="00323AAE">
      <w:pPr>
        <w:spacing w:line="360" w:lineRule="auto"/>
      </w:pPr>
      <w:r>
        <w:t xml:space="preserve">2&gt; select * from </w:t>
      </w:r>
      <w:proofErr w:type="gramStart"/>
      <w:r>
        <w:t>t1 ,</w:t>
      </w:r>
      <w:proofErr w:type="gramEnd"/>
      <w:r>
        <w:t xml:space="preserve"> t2 where t1.id=t2.id and ...</w:t>
      </w:r>
    </w:p>
    <w:p w:rsidR="00323AAE" w:rsidRDefault="00323AAE" w:rsidP="00323AAE">
      <w:pPr>
        <w:spacing w:line="360" w:lineRule="auto"/>
      </w:pPr>
      <w:r>
        <w:t>此类型的内连接语句无需改写。</w:t>
      </w:r>
    </w:p>
    <w:p w:rsidR="00323AAE" w:rsidRDefault="00323AAE" w:rsidP="00323AAE">
      <w:pPr>
        <w:spacing w:line="360" w:lineRule="auto"/>
      </w:pPr>
    </w:p>
    <w:p w:rsidR="00323AAE" w:rsidRDefault="00323AAE" w:rsidP="00323AAE">
      <w:pPr>
        <w:numPr>
          <w:ilvl w:val="0"/>
          <w:numId w:val="28"/>
        </w:numPr>
        <w:tabs>
          <w:tab w:val="left" w:pos="420"/>
        </w:tabs>
        <w:spacing w:line="360" w:lineRule="auto"/>
        <w:rPr>
          <w:b/>
        </w:rPr>
      </w:pPr>
      <w:r>
        <w:rPr>
          <w:b/>
        </w:rPr>
        <w:t>自然连接</w:t>
      </w:r>
    </w:p>
    <w:p w:rsidR="00323AAE" w:rsidRDefault="00323AAE" w:rsidP="00323AAE">
      <w:pPr>
        <w:spacing w:line="360" w:lineRule="auto"/>
      </w:pPr>
      <w:r>
        <w:t>自然连接的含义为使用两个表中列名相同的</w:t>
      </w:r>
      <w:proofErr w:type="gramStart"/>
      <w:r>
        <w:t>列进行</w:t>
      </w:r>
      <w:proofErr w:type="gramEnd"/>
      <w:r>
        <w:t>等值连接，且合并列名相同的列。</w:t>
      </w:r>
    </w:p>
    <w:p w:rsidR="00323AAE" w:rsidRDefault="00323AAE" w:rsidP="00323AAE">
      <w:pPr>
        <w:spacing w:line="360" w:lineRule="auto"/>
      </w:pPr>
    </w:p>
    <w:p w:rsidR="00323AAE" w:rsidRDefault="00323AAE" w:rsidP="00323AAE">
      <w:pPr>
        <w:spacing w:line="360" w:lineRule="auto"/>
      </w:pPr>
      <w:r>
        <w:t>语法示例：</w:t>
      </w:r>
    </w:p>
    <w:p w:rsidR="00323AAE" w:rsidRDefault="00323AAE" w:rsidP="00323AAE">
      <w:pPr>
        <w:spacing w:line="360" w:lineRule="auto"/>
      </w:pPr>
      <w:proofErr w:type="gramStart"/>
      <w:r>
        <w:t>select</w:t>
      </w:r>
      <w:proofErr w:type="gramEnd"/>
      <w:r>
        <w:t xml:space="preserve"> * from t1 natural join t2 where ...</w:t>
      </w:r>
    </w:p>
    <w:p w:rsidR="00323AAE" w:rsidRDefault="00323AAE" w:rsidP="00323AAE">
      <w:pPr>
        <w:spacing w:line="360" w:lineRule="auto"/>
      </w:pPr>
      <w:proofErr w:type="gramStart"/>
      <w:r>
        <w:t>select</w:t>
      </w:r>
      <w:proofErr w:type="gramEnd"/>
      <w:r>
        <w:t xml:space="preserve"> * from t1 natural left outer join t2 where ...</w:t>
      </w:r>
    </w:p>
    <w:p w:rsidR="00323AAE" w:rsidRDefault="00323AAE" w:rsidP="00323AAE">
      <w:pPr>
        <w:spacing w:line="360" w:lineRule="auto"/>
      </w:pPr>
    </w:p>
    <w:p w:rsidR="00323AAE" w:rsidRDefault="00323AAE" w:rsidP="00323AAE">
      <w:pPr>
        <w:spacing w:line="360" w:lineRule="auto"/>
      </w:pPr>
      <w:r>
        <w:t>示例：</w:t>
      </w:r>
    </w:p>
    <w:p w:rsidR="00323AAE" w:rsidRDefault="00323AAE" w:rsidP="00323AAE">
      <w:pPr>
        <w:spacing w:line="360" w:lineRule="auto"/>
      </w:pPr>
      <w:r>
        <w:t>使用的数据和左连接演示中使用的数据相同。</w:t>
      </w:r>
    </w:p>
    <w:p w:rsidR="00323AAE" w:rsidRDefault="00323AAE" w:rsidP="00323AAE">
      <w:pPr>
        <w:spacing w:line="360" w:lineRule="auto"/>
      </w:pPr>
      <w:r>
        <w:t>自然连接</w:t>
      </w:r>
      <w:r>
        <w:t>SQL</w:t>
      </w:r>
      <w:r>
        <w:t>语句及结果如下：</w:t>
      </w:r>
    </w:p>
    <w:p w:rsidR="00323AAE" w:rsidRDefault="00323AAE" w:rsidP="00323AAE">
      <w:pPr>
        <w:spacing w:line="360" w:lineRule="auto"/>
      </w:pPr>
      <w:proofErr w:type="gramStart"/>
      <w:r>
        <w:t>root@localhost :</w:t>
      </w:r>
      <w:proofErr w:type="gramEnd"/>
      <w:r>
        <w:t xml:space="preserve"> test 11:07:53&gt; select * from t1 natural  join t2;</w:t>
      </w:r>
    </w:p>
    <w:p w:rsidR="00323AAE" w:rsidRDefault="00323AAE" w:rsidP="00323AAE">
      <w:pPr>
        <w:spacing w:line="360" w:lineRule="auto"/>
      </w:pPr>
      <w:r>
        <w:t>Empty set (0.00 sec)</w:t>
      </w:r>
    </w:p>
    <w:p w:rsidR="00323AAE" w:rsidRDefault="00323AAE" w:rsidP="00323AAE">
      <w:pPr>
        <w:spacing w:line="360" w:lineRule="auto"/>
      </w:pPr>
      <w:proofErr w:type="gramStart"/>
      <w:r>
        <w:t>root@localhost :</w:t>
      </w:r>
      <w:proofErr w:type="gramEnd"/>
      <w:r>
        <w:t xml:space="preserve"> test 11:08:00&gt; alter table t2 change `data1` `data2` varchar(30) DEFAULT NULL;</w:t>
      </w:r>
    </w:p>
    <w:p w:rsidR="00323AAE" w:rsidRDefault="00323AAE" w:rsidP="00323AAE">
      <w:pPr>
        <w:spacing w:line="360" w:lineRule="auto"/>
      </w:pPr>
      <w:r>
        <w:t>Query OK, 0 rows affected (0.00 sec)</w:t>
      </w:r>
    </w:p>
    <w:p w:rsidR="00323AAE" w:rsidRDefault="00323AAE" w:rsidP="00323AAE">
      <w:pPr>
        <w:spacing w:line="360" w:lineRule="auto"/>
      </w:pPr>
      <w:r>
        <w:t xml:space="preserve">Records: </w:t>
      </w:r>
      <w:proofErr w:type="gramStart"/>
      <w:r>
        <w:t>0  Duplicates</w:t>
      </w:r>
      <w:proofErr w:type="gramEnd"/>
      <w:r>
        <w:t>: 0  Warnings: 0</w:t>
      </w:r>
    </w:p>
    <w:p w:rsidR="00323AAE" w:rsidRDefault="00323AAE" w:rsidP="00323AAE">
      <w:pPr>
        <w:spacing w:line="360" w:lineRule="auto"/>
      </w:pPr>
      <w:proofErr w:type="gramStart"/>
      <w:r>
        <w:t>root@localhost :</w:t>
      </w:r>
      <w:proofErr w:type="gramEnd"/>
      <w:r>
        <w:t xml:space="preserve"> test 11:08:27&gt; select * from t1 natural  join t2;</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 data2               |</w:t>
      </w:r>
    </w:p>
    <w:p w:rsidR="00323AAE" w:rsidRDefault="00323AAE" w:rsidP="00323AAE">
      <w:pPr>
        <w:spacing w:line="360" w:lineRule="auto"/>
      </w:pPr>
      <w:r>
        <w:t>+----+---------------------+---------------------+</w:t>
      </w:r>
    </w:p>
    <w:p w:rsidR="00323AAE" w:rsidRDefault="00323AAE" w:rsidP="00323AAE">
      <w:pPr>
        <w:spacing w:line="360" w:lineRule="auto"/>
      </w:pPr>
      <w:proofErr w:type="gramStart"/>
      <w:r>
        <w:t>|  1</w:t>
      </w:r>
      <w:proofErr w:type="gramEnd"/>
      <w:r>
        <w:t xml:space="preserve"> | 0.6298021847659743  | 0.7138233685063415  |</w:t>
      </w:r>
    </w:p>
    <w:p w:rsidR="00323AAE" w:rsidRDefault="00323AAE" w:rsidP="00323AAE">
      <w:pPr>
        <w:spacing w:line="360" w:lineRule="auto"/>
      </w:pPr>
      <w:proofErr w:type="gramStart"/>
      <w:r>
        <w:t>|  2</w:t>
      </w:r>
      <w:proofErr w:type="gramEnd"/>
      <w:r>
        <w:t xml:space="preserve"> | 0.09627149169917357 | 0.44927900978296903 |</w:t>
      </w:r>
    </w:p>
    <w:p w:rsidR="00323AAE" w:rsidRDefault="00323AAE" w:rsidP="00323AAE">
      <w:pPr>
        <w:spacing w:line="360" w:lineRule="auto"/>
      </w:pPr>
      <w:proofErr w:type="gramStart"/>
      <w:r>
        <w:t>|  3</w:t>
      </w:r>
      <w:proofErr w:type="gramEnd"/>
      <w:r>
        <w:t xml:space="preserve"> | 0.5919509349315901  | 0.10492497412946539 |</w:t>
      </w:r>
    </w:p>
    <w:p w:rsidR="00323AAE" w:rsidRDefault="00323AAE" w:rsidP="00323AAE">
      <w:pPr>
        <w:spacing w:line="360" w:lineRule="auto"/>
      </w:pPr>
      <w:r>
        <w:t>+----+---------------------+---------------------+</w:t>
      </w:r>
    </w:p>
    <w:p w:rsidR="00323AAE" w:rsidRDefault="00323AAE" w:rsidP="00323AAE">
      <w:pPr>
        <w:spacing w:line="360" w:lineRule="auto"/>
      </w:pPr>
      <w:r>
        <w:t>3 rows in set (0.00 sec)</w:t>
      </w:r>
    </w:p>
    <w:p w:rsidR="00323AAE" w:rsidRDefault="00323AAE" w:rsidP="00323AAE">
      <w:pPr>
        <w:spacing w:line="360" w:lineRule="auto"/>
      </w:pPr>
      <w:proofErr w:type="gramStart"/>
      <w:r>
        <w:t>root@localhost :</w:t>
      </w:r>
      <w:proofErr w:type="gramEnd"/>
      <w:r>
        <w:t xml:space="preserve"> test 11:08:29&gt; alter table t2 change `data2` `data1` varchar(30) DEFAULT NULL;</w:t>
      </w:r>
    </w:p>
    <w:p w:rsidR="00323AAE" w:rsidRDefault="00323AAE" w:rsidP="00323AAE">
      <w:pPr>
        <w:spacing w:line="360" w:lineRule="auto"/>
      </w:pPr>
      <w:r>
        <w:t>Query OK, 0 rows affected (0.00 sec)</w:t>
      </w:r>
    </w:p>
    <w:p w:rsidR="00323AAE" w:rsidRDefault="00323AAE" w:rsidP="00323AAE">
      <w:pPr>
        <w:spacing w:line="360" w:lineRule="auto"/>
      </w:pPr>
      <w:r>
        <w:t xml:space="preserve">Records: </w:t>
      </w:r>
      <w:proofErr w:type="gramStart"/>
      <w:r>
        <w:t>0  Duplicates</w:t>
      </w:r>
      <w:proofErr w:type="gramEnd"/>
      <w:r>
        <w:t>: 0  Warnings: 0</w:t>
      </w:r>
    </w:p>
    <w:p w:rsidR="00323AAE" w:rsidRDefault="00323AAE" w:rsidP="00323AAE">
      <w:pPr>
        <w:spacing w:line="360" w:lineRule="auto"/>
      </w:pPr>
    </w:p>
    <w:p w:rsidR="00323AAE" w:rsidRDefault="00323AAE" w:rsidP="00323AAE">
      <w:pPr>
        <w:numPr>
          <w:ilvl w:val="0"/>
          <w:numId w:val="28"/>
        </w:numPr>
        <w:tabs>
          <w:tab w:val="left" w:pos="420"/>
        </w:tabs>
        <w:spacing w:line="360" w:lineRule="auto"/>
        <w:rPr>
          <w:b/>
          <w:bCs/>
        </w:rPr>
      </w:pPr>
      <w:r>
        <w:rPr>
          <w:b/>
          <w:bCs/>
        </w:rPr>
        <w:t>全外连接</w:t>
      </w:r>
    </w:p>
    <w:p w:rsidR="00323AAE" w:rsidRDefault="00323AAE" w:rsidP="00323AAE">
      <w:pPr>
        <w:spacing w:line="360" w:lineRule="auto"/>
        <w:ind w:firstLine="420"/>
      </w:pPr>
      <w:r>
        <w:lastRenderedPageBreak/>
        <w:t>MySQL</w:t>
      </w:r>
      <w:r>
        <w:t>不支持全外连接。必须要实现此功能时，需要使用此方式：</w:t>
      </w:r>
      <w:r>
        <w:t>“</w:t>
      </w:r>
      <w:proofErr w:type="gramStart"/>
      <w:r>
        <w:t>select</w:t>
      </w:r>
      <w:proofErr w:type="gramEnd"/>
      <w:r>
        <w:t xml:space="preserve"> * from t1 left join t2 on (t1.id=t2.id ...) where ... union select * from t1 right join t2 on (t1.id=t2.id ...) where ...”</w:t>
      </w:r>
      <w:r>
        <w:t>，但是非常不推荐使用这样的方法，且这个方法最终结果等同于隐含地带上了</w:t>
      </w:r>
      <w:r>
        <w:t>DISTINCT</w:t>
      </w:r>
      <w:r>
        <w:t>，可能不符合业务需要。</w:t>
      </w:r>
    </w:p>
    <w:p w:rsidR="00323AAE" w:rsidRDefault="00323AAE" w:rsidP="00323AAE">
      <w:pPr>
        <w:spacing w:line="360" w:lineRule="auto"/>
        <w:ind w:firstLine="420"/>
      </w:pPr>
    </w:p>
    <w:p w:rsidR="00323AAE" w:rsidRDefault="00323AAE" w:rsidP="00323AAE">
      <w:pPr>
        <w:numPr>
          <w:ilvl w:val="0"/>
          <w:numId w:val="28"/>
        </w:numPr>
        <w:tabs>
          <w:tab w:val="left" w:pos="420"/>
        </w:tabs>
        <w:spacing w:line="360" w:lineRule="auto"/>
        <w:rPr>
          <w:b/>
          <w:bCs/>
        </w:rPr>
      </w:pPr>
      <w:r>
        <w:rPr>
          <w:b/>
          <w:bCs/>
        </w:rPr>
        <w:t>强制顺序连接</w:t>
      </w:r>
    </w:p>
    <w:p w:rsidR="00323AAE" w:rsidRDefault="00323AAE" w:rsidP="00323AAE">
      <w:pPr>
        <w:spacing w:line="360" w:lineRule="auto"/>
      </w:pPr>
      <w:r>
        <w:t>MySQL</w:t>
      </w:r>
      <w:r>
        <w:t>支持</w:t>
      </w:r>
      <w:r>
        <w:t>STRAIGHT_JOIN</w:t>
      </w:r>
      <w:r>
        <w:t>关键字，指定</w:t>
      </w:r>
      <w:r>
        <w:t>MySQL</w:t>
      </w:r>
      <w:r>
        <w:t>使用编写的顺序连接表。</w:t>
      </w:r>
    </w:p>
    <w:p w:rsidR="00323AAE" w:rsidRDefault="00323AAE" w:rsidP="00323AAE">
      <w:pPr>
        <w:spacing w:line="360" w:lineRule="auto"/>
      </w:pPr>
    </w:p>
    <w:p w:rsidR="00323AAE" w:rsidRDefault="00323AAE" w:rsidP="00323AAE">
      <w:pPr>
        <w:spacing w:line="360" w:lineRule="auto"/>
      </w:pPr>
      <w:r>
        <w:t>语法示例：</w:t>
      </w:r>
    </w:p>
    <w:p w:rsidR="00323AAE" w:rsidRDefault="00323AAE" w:rsidP="00323AAE">
      <w:pPr>
        <w:spacing w:line="360" w:lineRule="auto"/>
      </w:pPr>
      <w:proofErr w:type="gramStart"/>
      <w:r>
        <w:t>select</w:t>
      </w:r>
      <w:proofErr w:type="gramEnd"/>
      <w:r>
        <w:t xml:space="preserve"> * from t2 straight_join t1 on (t1.id&gt;t2.id ...) where ...</w:t>
      </w:r>
    </w:p>
    <w:p w:rsidR="00323AAE" w:rsidRDefault="00323AAE" w:rsidP="00323AAE">
      <w:pPr>
        <w:spacing w:line="360" w:lineRule="auto"/>
      </w:pPr>
      <w:proofErr w:type="gramStart"/>
      <w:r>
        <w:t>select</w:t>
      </w:r>
      <w:proofErr w:type="gramEnd"/>
      <w:r>
        <w:t xml:space="preserve"> * from t2 straight_join t1 where ...</w:t>
      </w:r>
    </w:p>
    <w:p w:rsidR="00323AAE" w:rsidRDefault="00323AAE" w:rsidP="00323AAE">
      <w:pPr>
        <w:spacing w:line="360" w:lineRule="auto"/>
      </w:pPr>
    </w:p>
    <w:p w:rsidR="00323AAE" w:rsidRDefault="00323AAE" w:rsidP="00323AAE">
      <w:pPr>
        <w:spacing w:line="360" w:lineRule="auto"/>
      </w:pPr>
      <w:r>
        <w:t>示例：</w:t>
      </w:r>
    </w:p>
    <w:p w:rsidR="00323AAE" w:rsidRDefault="00323AAE" w:rsidP="00323AAE">
      <w:pPr>
        <w:spacing w:line="360" w:lineRule="auto"/>
      </w:pPr>
      <w:r>
        <w:t>使用的数据和左连接演示中使用的数据相同。</w:t>
      </w:r>
    </w:p>
    <w:p w:rsidR="00323AAE" w:rsidRDefault="00323AAE" w:rsidP="00323AAE">
      <w:pPr>
        <w:spacing w:line="360" w:lineRule="auto"/>
      </w:pPr>
      <w:r>
        <w:t>强制顺序连接</w:t>
      </w:r>
      <w:r>
        <w:t>SQL</w:t>
      </w:r>
      <w:r>
        <w:t>语句及结果如下：</w:t>
      </w:r>
    </w:p>
    <w:p w:rsidR="00323AAE" w:rsidRDefault="00323AAE" w:rsidP="00323AAE">
      <w:pPr>
        <w:spacing w:line="360" w:lineRule="auto"/>
      </w:pPr>
      <w:proofErr w:type="gramStart"/>
      <w:r>
        <w:t>root@localhost :</w:t>
      </w:r>
      <w:proofErr w:type="gramEnd"/>
      <w:r>
        <w:t xml:space="preserve"> test 02:03:38&gt; select * from t2 straight_join t1 where t1.id&gt;1;</w:t>
      </w:r>
    </w:p>
    <w:p w:rsidR="00323AAE" w:rsidRDefault="00323AAE" w:rsidP="00323AAE">
      <w:pPr>
        <w:spacing w:line="360" w:lineRule="auto"/>
      </w:pPr>
      <w:r>
        <w:t>+----+---------------------+----+---------------------+</w:t>
      </w:r>
    </w:p>
    <w:p w:rsidR="00323AAE" w:rsidRDefault="00323AAE" w:rsidP="00323AAE">
      <w:pPr>
        <w:spacing w:line="360" w:lineRule="auto"/>
      </w:pPr>
      <w:r>
        <w:t xml:space="preserve">| </w:t>
      </w:r>
      <w:proofErr w:type="gramStart"/>
      <w:r>
        <w:t>id</w:t>
      </w:r>
      <w:proofErr w:type="gramEnd"/>
      <w:r>
        <w:t xml:space="preserve"> | data1               | id | data1               |</w:t>
      </w:r>
    </w:p>
    <w:p w:rsidR="00323AAE" w:rsidRDefault="00323AAE" w:rsidP="00323AAE">
      <w:pPr>
        <w:spacing w:line="360" w:lineRule="auto"/>
      </w:pPr>
      <w:r>
        <w:t>+----+---------------------+----+---------------------+</w:t>
      </w:r>
    </w:p>
    <w:p w:rsidR="00323AAE" w:rsidRDefault="00323AAE" w:rsidP="00323AAE">
      <w:pPr>
        <w:spacing w:line="360" w:lineRule="auto"/>
      </w:pPr>
      <w:proofErr w:type="gramStart"/>
      <w:r>
        <w:t>|  1</w:t>
      </w:r>
      <w:proofErr w:type="gramEnd"/>
      <w:r>
        <w:t xml:space="preserve"> | 0.7138233685063415  |  2 | 0.09627149169917357 |</w:t>
      </w:r>
    </w:p>
    <w:p w:rsidR="00323AAE" w:rsidRDefault="00323AAE" w:rsidP="00323AAE">
      <w:pPr>
        <w:spacing w:line="360" w:lineRule="auto"/>
      </w:pPr>
      <w:proofErr w:type="gramStart"/>
      <w:r>
        <w:t>|  2</w:t>
      </w:r>
      <w:proofErr w:type="gramEnd"/>
      <w:r>
        <w:t xml:space="preserve"> | 0.44927900978296903 |  2 | 0.09627149169917357 |</w:t>
      </w:r>
    </w:p>
    <w:p w:rsidR="00323AAE" w:rsidRDefault="00323AAE" w:rsidP="00323AAE">
      <w:pPr>
        <w:spacing w:line="360" w:lineRule="auto"/>
      </w:pPr>
      <w:proofErr w:type="gramStart"/>
      <w:r>
        <w:t>|  3</w:t>
      </w:r>
      <w:proofErr w:type="gramEnd"/>
      <w:r>
        <w:t xml:space="preserve"> | 0.10492497412946539 |  2 | 0.09627149169917357 |</w:t>
      </w:r>
    </w:p>
    <w:p w:rsidR="00323AAE" w:rsidRDefault="00323AAE" w:rsidP="00323AAE">
      <w:pPr>
        <w:spacing w:line="360" w:lineRule="auto"/>
      </w:pPr>
      <w:proofErr w:type="gramStart"/>
      <w:r>
        <w:t>|  1</w:t>
      </w:r>
      <w:proofErr w:type="gramEnd"/>
      <w:r>
        <w:t xml:space="preserve"> | 0.7138233685063415  |  3 | 0.5919509349315901  |</w:t>
      </w:r>
    </w:p>
    <w:p w:rsidR="00323AAE" w:rsidRDefault="00323AAE" w:rsidP="00323AAE">
      <w:pPr>
        <w:spacing w:line="360" w:lineRule="auto"/>
      </w:pPr>
      <w:proofErr w:type="gramStart"/>
      <w:r>
        <w:t>|  2</w:t>
      </w:r>
      <w:proofErr w:type="gramEnd"/>
      <w:r>
        <w:t xml:space="preserve"> | 0.44927900978296903 |  3 | 0.5919509349315901  |</w:t>
      </w:r>
    </w:p>
    <w:p w:rsidR="00323AAE" w:rsidRDefault="00323AAE" w:rsidP="00323AAE">
      <w:pPr>
        <w:spacing w:line="360" w:lineRule="auto"/>
      </w:pPr>
      <w:proofErr w:type="gramStart"/>
      <w:r>
        <w:t>|  3</w:t>
      </w:r>
      <w:proofErr w:type="gramEnd"/>
      <w:r>
        <w:t xml:space="preserve"> | 0.10492497412946539 |  3 | 0.5919509349315901  |</w:t>
      </w:r>
    </w:p>
    <w:p w:rsidR="00323AAE" w:rsidRDefault="00323AAE" w:rsidP="00323AAE">
      <w:pPr>
        <w:spacing w:line="360" w:lineRule="auto"/>
      </w:pPr>
      <w:r>
        <w:t>+----+---------------------+----+---------------------+</w:t>
      </w:r>
    </w:p>
    <w:p w:rsidR="00323AAE" w:rsidRDefault="00323AAE" w:rsidP="00323AAE">
      <w:pPr>
        <w:spacing w:line="360" w:lineRule="auto"/>
      </w:pPr>
      <w:r>
        <w:t>6 rows in set (0.00 sec)</w:t>
      </w:r>
    </w:p>
    <w:p w:rsidR="00323AAE" w:rsidRDefault="00323AAE" w:rsidP="00323AAE">
      <w:pPr>
        <w:spacing w:line="360" w:lineRule="auto"/>
      </w:pPr>
      <w:proofErr w:type="gramStart"/>
      <w:r>
        <w:t>root@localhost :</w:t>
      </w:r>
      <w:proofErr w:type="gramEnd"/>
      <w:r>
        <w:t xml:space="preserve"> test 02:03:48&gt; explain extended select * from t2 straight_join t1 where t1.id&gt;1;</w:t>
      </w:r>
    </w:p>
    <w:p w:rsidR="00323AAE" w:rsidRDefault="00323AAE" w:rsidP="00323AAE">
      <w:pPr>
        <w:spacing w:line="360" w:lineRule="auto"/>
        <w:rPr>
          <w:sz w:val="11"/>
          <w:szCs w:val="11"/>
        </w:rPr>
      </w:pPr>
      <w:r>
        <w:rPr>
          <w:sz w:val="11"/>
          <w:szCs w:val="11"/>
        </w:rPr>
        <w:t>+----+-------------+-------+-------+---------------+------+---------+------+------+----------+----------------------------------------------------+</w:t>
      </w:r>
    </w:p>
    <w:p w:rsidR="00323AAE" w:rsidRDefault="00323AAE" w:rsidP="00323AAE">
      <w:pPr>
        <w:spacing w:line="360" w:lineRule="auto"/>
        <w:rPr>
          <w:sz w:val="11"/>
          <w:szCs w:val="11"/>
        </w:rPr>
      </w:pPr>
      <w:r>
        <w:rPr>
          <w:sz w:val="11"/>
          <w:szCs w:val="11"/>
        </w:rPr>
        <w:t xml:space="preserve">| </w:t>
      </w:r>
      <w:proofErr w:type="gramStart"/>
      <w:r>
        <w:rPr>
          <w:sz w:val="11"/>
          <w:szCs w:val="11"/>
        </w:rPr>
        <w:t>id</w:t>
      </w:r>
      <w:proofErr w:type="gramEnd"/>
      <w:r>
        <w:rPr>
          <w:sz w:val="11"/>
          <w:szCs w:val="11"/>
        </w:rPr>
        <w:t xml:space="preserve"> | select_type | table | type  | possible_keys | key  | key_len | ref  | rows | filtered | Extra                                              |</w:t>
      </w:r>
    </w:p>
    <w:p w:rsidR="00323AAE" w:rsidRDefault="00323AAE" w:rsidP="00323AAE">
      <w:pPr>
        <w:spacing w:line="360" w:lineRule="auto"/>
        <w:rPr>
          <w:sz w:val="11"/>
          <w:szCs w:val="11"/>
        </w:rPr>
      </w:pPr>
      <w:r>
        <w:rPr>
          <w:sz w:val="11"/>
          <w:szCs w:val="11"/>
        </w:rPr>
        <w:lastRenderedPageBreak/>
        <w:t>+----+-------------+-------+-------+---------------+------+---------+------+------+----------+----------------------------------------------------+</w:t>
      </w:r>
    </w:p>
    <w:p w:rsidR="00323AAE" w:rsidRDefault="00323AAE" w:rsidP="00323AAE">
      <w:pPr>
        <w:spacing w:line="360" w:lineRule="auto"/>
        <w:rPr>
          <w:sz w:val="11"/>
          <w:szCs w:val="11"/>
        </w:rPr>
      </w:pPr>
      <w:proofErr w:type="gramStart"/>
      <w:r>
        <w:rPr>
          <w:sz w:val="11"/>
          <w:szCs w:val="11"/>
        </w:rPr>
        <w:t>|  1</w:t>
      </w:r>
      <w:proofErr w:type="gramEnd"/>
      <w:r>
        <w:rPr>
          <w:sz w:val="11"/>
          <w:szCs w:val="11"/>
        </w:rPr>
        <w:t xml:space="preserve"> | SIMPLE      | t2    | ALL   | NULL          | NULL | NULL    | NULL |    3 |   100.00 | NULL                                               |</w:t>
      </w:r>
    </w:p>
    <w:p w:rsidR="00323AAE" w:rsidRDefault="00323AAE" w:rsidP="00323AAE">
      <w:pPr>
        <w:spacing w:line="360" w:lineRule="auto"/>
        <w:rPr>
          <w:sz w:val="11"/>
          <w:szCs w:val="11"/>
        </w:rPr>
      </w:pPr>
      <w:proofErr w:type="gramStart"/>
      <w:r>
        <w:rPr>
          <w:sz w:val="11"/>
          <w:szCs w:val="11"/>
        </w:rPr>
        <w:t>|  1</w:t>
      </w:r>
      <w:proofErr w:type="gramEnd"/>
      <w:r>
        <w:rPr>
          <w:sz w:val="11"/>
          <w:szCs w:val="11"/>
        </w:rPr>
        <w:t xml:space="preserve"> | SIMPLE      | t1    | range | id            | id   | 8       | NULL |    2 |   100.00 | Using where; Using join buffer (Block Nested Loop) |</w:t>
      </w:r>
    </w:p>
    <w:p w:rsidR="00323AAE" w:rsidRDefault="00323AAE" w:rsidP="00323AAE">
      <w:pPr>
        <w:spacing w:line="360" w:lineRule="auto"/>
      </w:pPr>
      <w:r>
        <w:rPr>
          <w:sz w:val="11"/>
          <w:szCs w:val="11"/>
        </w:rPr>
        <w:t>+----+-------------+-------+-------+---------------+------+---------+------+------+----------+----------------------------------------------------+</w:t>
      </w:r>
    </w:p>
    <w:p w:rsidR="00323AAE" w:rsidRDefault="00323AAE" w:rsidP="00323AAE">
      <w:pPr>
        <w:spacing w:line="360" w:lineRule="auto"/>
      </w:pPr>
      <w:r>
        <w:t>2 rows in set, 1 warning (0.00 sec)</w:t>
      </w:r>
    </w:p>
    <w:p w:rsidR="00323AAE" w:rsidRDefault="00323AAE" w:rsidP="00323AAE">
      <w:pPr>
        <w:spacing w:line="360" w:lineRule="auto"/>
      </w:pPr>
      <w:r>
        <w:t>Note (Code 1003): /* select#1 */ select `test`.`t2`.`id` AS `id`,`test`.`t2`.`data1` AS `data1`,`test`.`t1`.`id` AS `id`,`test`.`t1`.`data1` AS `data1` from `test`.`t2` straight_join `test`.`t1` where (`test`.`t1`.`id` &gt; 1)</w:t>
      </w:r>
    </w:p>
    <w:p w:rsidR="00323AAE" w:rsidRDefault="00323AAE" w:rsidP="00323AAE">
      <w:pPr>
        <w:spacing w:line="360" w:lineRule="auto"/>
      </w:pPr>
      <w:proofErr w:type="gramStart"/>
      <w:r>
        <w:t>root@localhost :</w:t>
      </w:r>
      <w:proofErr w:type="gramEnd"/>
      <w:r>
        <w:t xml:space="preserve"> test 02:04:02&gt; explain extended select * from t2 join t1 where t1.id&gt;1;</w:t>
      </w:r>
    </w:p>
    <w:p w:rsidR="00323AAE" w:rsidRDefault="00323AAE" w:rsidP="00323AAE">
      <w:pPr>
        <w:spacing w:line="360" w:lineRule="auto"/>
        <w:rPr>
          <w:sz w:val="11"/>
          <w:szCs w:val="11"/>
        </w:rPr>
      </w:pPr>
      <w:r>
        <w:rPr>
          <w:sz w:val="11"/>
          <w:szCs w:val="11"/>
        </w:rPr>
        <w:t>+----+-------------+-------+-------+---------------+------+---------+------+------+----------+---------------------------------------+</w:t>
      </w:r>
    </w:p>
    <w:p w:rsidR="00323AAE" w:rsidRDefault="00323AAE" w:rsidP="00323AAE">
      <w:pPr>
        <w:spacing w:line="360" w:lineRule="auto"/>
        <w:rPr>
          <w:sz w:val="11"/>
          <w:szCs w:val="11"/>
        </w:rPr>
      </w:pPr>
      <w:r>
        <w:rPr>
          <w:sz w:val="11"/>
          <w:szCs w:val="11"/>
        </w:rPr>
        <w:t xml:space="preserve">| </w:t>
      </w:r>
      <w:proofErr w:type="gramStart"/>
      <w:r>
        <w:rPr>
          <w:sz w:val="11"/>
          <w:szCs w:val="11"/>
        </w:rPr>
        <w:t>id</w:t>
      </w:r>
      <w:proofErr w:type="gramEnd"/>
      <w:r>
        <w:rPr>
          <w:sz w:val="11"/>
          <w:szCs w:val="11"/>
        </w:rPr>
        <w:t xml:space="preserve"> | select_type | table | type  | possible_keys | key  | key_len | ref  | rows | filtered | Extra                                 |</w:t>
      </w:r>
    </w:p>
    <w:p w:rsidR="00323AAE" w:rsidRDefault="00323AAE" w:rsidP="00323AAE">
      <w:pPr>
        <w:spacing w:line="360" w:lineRule="auto"/>
        <w:rPr>
          <w:sz w:val="11"/>
          <w:szCs w:val="11"/>
        </w:rPr>
      </w:pPr>
      <w:r>
        <w:rPr>
          <w:sz w:val="11"/>
          <w:szCs w:val="11"/>
        </w:rPr>
        <w:t>+----+-------------+-------+-------+---------------+------+---------+------+------+----------+---------------------------------------+</w:t>
      </w:r>
    </w:p>
    <w:p w:rsidR="00323AAE" w:rsidRDefault="00323AAE" w:rsidP="00323AAE">
      <w:pPr>
        <w:spacing w:line="360" w:lineRule="auto"/>
        <w:rPr>
          <w:sz w:val="11"/>
          <w:szCs w:val="11"/>
        </w:rPr>
      </w:pPr>
      <w:proofErr w:type="gramStart"/>
      <w:r>
        <w:rPr>
          <w:sz w:val="11"/>
          <w:szCs w:val="11"/>
        </w:rPr>
        <w:t>|  1</w:t>
      </w:r>
      <w:proofErr w:type="gramEnd"/>
      <w:r>
        <w:rPr>
          <w:sz w:val="11"/>
          <w:szCs w:val="11"/>
        </w:rPr>
        <w:t xml:space="preserve"> | SIMPLE      | t1    | range | id            | id   | 8       | NULL |    2 |   100.00 | Using where                           |</w:t>
      </w:r>
    </w:p>
    <w:p w:rsidR="00323AAE" w:rsidRDefault="00323AAE" w:rsidP="00323AAE">
      <w:pPr>
        <w:spacing w:line="360" w:lineRule="auto"/>
        <w:rPr>
          <w:sz w:val="11"/>
          <w:szCs w:val="11"/>
        </w:rPr>
      </w:pPr>
      <w:proofErr w:type="gramStart"/>
      <w:r>
        <w:rPr>
          <w:sz w:val="11"/>
          <w:szCs w:val="11"/>
        </w:rPr>
        <w:t>|  1</w:t>
      </w:r>
      <w:proofErr w:type="gramEnd"/>
      <w:r>
        <w:rPr>
          <w:sz w:val="11"/>
          <w:szCs w:val="11"/>
        </w:rPr>
        <w:t xml:space="preserve"> | SIMPLE      | t2    | ALL   | NULL          | NULL | NULL    | NULL |    3 |   100.00 | Using join buffer (Block Nested Loop) |</w:t>
      </w:r>
    </w:p>
    <w:p w:rsidR="00323AAE" w:rsidRDefault="00323AAE" w:rsidP="00323AAE">
      <w:pPr>
        <w:spacing w:line="360" w:lineRule="auto"/>
        <w:rPr>
          <w:sz w:val="11"/>
          <w:szCs w:val="11"/>
        </w:rPr>
      </w:pPr>
      <w:r>
        <w:rPr>
          <w:sz w:val="11"/>
          <w:szCs w:val="11"/>
        </w:rPr>
        <w:t>+----+-------------+-------+-------+---------------+------+---------+------+------+----------+---------------------------------------+</w:t>
      </w:r>
    </w:p>
    <w:p w:rsidR="00323AAE" w:rsidRDefault="00323AAE" w:rsidP="00323AAE">
      <w:pPr>
        <w:spacing w:line="360" w:lineRule="auto"/>
      </w:pPr>
      <w:r>
        <w:t>2 rows in set, 1 warning (0.00 sec)</w:t>
      </w:r>
    </w:p>
    <w:p w:rsidR="00323AAE" w:rsidRDefault="00323AAE" w:rsidP="00323AAE">
      <w:pPr>
        <w:spacing w:line="360" w:lineRule="auto"/>
        <w:rPr>
          <w:b/>
        </w:rPr>
      </w:pPr>
      <w:r>
        <w:t>Note (Code 1003): /* select#1 */ select `test`.`t2`.`id` AS `id`,`test`.`t2`.`data1` AS `data1`,`test`.`t1`.`id` AS `id`,`test`.`t1`.`data1` AS `data1` from `test`.`t2` join `test`.`t1` where (`test`.`t1`.`id` &gt; 1)</w:t>
      </w:r>
    </w:p>
    <w:p w:rsidR="00323AAE" w:rsidRDefault="00323AAE" w:rsidP="00323AAE">
      <w:pPr>
        <w:spacing w:line="360" w:lineRule="auto"/>
        <w:rPr>
          <w:b/>
        </w:rPr>
      </w:pPr>
    </w:p>
    <w:p w:rsidR="00323AAE" w:rsidRDefault="00323AAE" w:rsidP="00323AAE">
      <w:pPr>
        <w:spacing w:line="360" w:lineRule="auto"/>
        <w:rPr>
          <w:b/>
        </w:rPr>
      </w:pPr>
    </w:p>
    <w:p w:rsidR="00323AAE" w:rsidRDefault="00323AAE" w:rsidP="00791550">
      <w:pPr>
        <w:pStyle w:val="3"/>
      </w:pPr>
      <w:r>
        <w:t>WHERE</w:t>
      </w:r>
      <w:r>
        <w:t>子句与函数</w:t>
      </w:r>
    </w:p>
    <w:p w:rsidR="00323AAE" w:rsidRDefault="00323AAE" w:rsidP="00323AAE">
      <w:pPr>
        <w:spacing w:line="360" w:lineRule="auto"/>
      </w:pPr>
      <w:r>
        <w:t>WHERE</w:t>
      </w:r>
      <w:r>
        <w:t>子句中经常存在需要使用函数的情形，由于在数据列上使用函数将导致大量计算，以及将导致无法使用索引，应当尽量避免在列上使用函数，转为在常量上运算，或其它方式实现。</w:t>
      </w:r>
    </w:p>
    <w:p w:rsidR="00323AAE" w:rsidRDefault="00323AAE" w:rsidP="00323AAE">
      <w:pPr>
        <w:spacing w:line="360" w:lineRule="auto"/>
      </w:pPr>
    </w:p>
    <w:p w:rsidR="00323AAE" w:rsidRDefault="00323AAE" w:rsidP="00323AAE">
      <w:pPr>
        <w:numPr>
          <w:ilvl w:val="0"/>
          <w:numId w:val="29"/>
        </w:numPr>
        <w:tabs>
          <w:tab w:val="left" w:pos="420"/>
        </w:tabs>
        <w:spacing w:line="360" w:lineRule="auto"/>
      </w:pPr>
      <w:r>
        <w:t>开发规范：</w:t>
      </w:r>
    </w:p>
    <w:p w:rsidR="00323AAE" w:rsidRDefault="00323AAE" w:rsidP="00323AAE">
      <w:pPr>
        <w:spacing w:line="360" w:lineRule="auto"/>
      </w:pPr>
      <w:r>
        <w:t>1&gt; select * from t1 where data1+10&gt;100;</w:t>
      </w:r>
    </w:p>
    <w:p w:rsidR="00323AAE" w:rsidRDefault="00323AAE" w:rsidP="00323AAE">
      <w:pPr>
        <w:spacing w:line="360" w:lineRule="auto"/>
      </w:pPr>
      <w:r>
        <w:lastRenderedPageBreak/>
        <w:t>该查询语句对</w:t>
      </w:r>
      <w:proofErr w:type="gramStart"/>
      <w:r>
        <w:t>列进行</w:t>
      </w:r>
      <w:proofErr w:type="gramEnd"/>
      <w:r>
        <w:t>数学运算，可以化简运算到常量列进行。可以修改为查询语句：</w:t>
      </w:r>
      <w:r>
        <w:t>“</w:t>
      </w:r>
      <w:proofErr w:type="gramStart"/>
      <w:r>
        <w:t>select</w:t>
      </w:r>
      <w:proofErr w:type="gramEnd"/>
      <w:r>
        <w:t xml:space="preserve"> * from t1 where data1&gt;100-10;”</w:t>
      </w:r>
    </w:p>
    <w:p w:rsidR="00323AAE" w:rsidRDefault="00323AAE" w:rsidP="00323AAE">
      <w:pPr>
        <w:spacing w:line="360" w:lineRule="auto"/>
      </w:pPr>
      <w:r>
        <w:t>2&gt; select * from t1 where date_</w:t>
      </w:r>
      <w:proofErr w:type="gramStart"/>
      <w:r>
        <w:t>add(</w:t>
      </w:r>
      <w:proofErr w:type="gramEnd"/>
      <w:r>
        <w:t>data1,interval 1 day)&gt;now();</w:t>
      </w:r>
    </w:p>
    <w:p w:rsidR="00323AAE" w:rsidRDefault="00323AAE" w:rsidP="00323AAE">
      <w:pPr>
        <w:spacing w:line="360" w:lineRule="auto"/>
      </w:pPr>
      <w:r>
        <w:t>该语句属于对</w:t>
      </w:r>
      <w:proofErr w:type="gramStart"/>
      <w:r>
        <w:t>列进行</w:t>
      </w:r>
      <w:proofErr w:type="gramEnd"/>
      <w:r>
        <w:t>时间类型的函数运算。可以修改为查询语句：</w:t>
      </w:r>
      <w:r>
        <w:t>“</w:t>
      </w:r>
      <w:proofErr w:type="gramStart"/>
      <w:r>
        <w:t>select</w:t>
      </w:r>
      <w:proofErr w:type="gramEnd"/>
      <w:r>
        <w:t xml:space="preserve"> * from t1 where data1&gt;date_sub(now(),interval 1 day);”</w:t>
      </w:r>
    </w:p>
    <w:p w:rsidR="00323AAE" w:rsidRDefault="00323AAE" w:rsidP="00323AAE">
      <w:pPr>
        <w:spacing w:line="360" w:lineRule="auto"/>
      </w:pPr>
      <w:r>
        <w:t>3&gt; select * from t1 where from_</w:t>
      </w:r>
      <w:proofErr w:type="gramStart"/>
      <w:r>
        <w:t>unixtime(</w:t>
      </w:r>
      <w:proofErr w:type="gramEnd"/>
      <w:r>
        <w:t>data1)='2015-07-23 14:45:23';</w:t>
      </w:r>
    </w:p>
    <w:p w:rsidR="00323AAE" w:rsidRDefault="00323AAE" w:rsidP="00323AAE">
      <w:pPr>
        <w:spacing w:line="360" w:lineRule="auto"/>
      </w:pPr>
      <w:r>
        <w:t>该语句属于对</w:t>
      </w:r>
      <w:proofErr w:type="gramStart"/>
      <w:r>
        <w:t>列进行</w:t>
      </w:r>
      <w:proofErr w:type="gramEnd"/>
      <w:r>
        <w:t>时间类型的函数运算。可以修改为查询语句：</w:t>
      </w:r>
      <w:r>
        <w:t>“</w:t>
      </w:r>
      <w:proofErr w:type="gramStart"/>
      <w:r>
        <w:t>select</w:t>
      </w:r>
      <w:proofErr w:type="gramEnd"/>
      <w:r>
        <w:t xml:space="preserve"> * from t1 where data1=unix_timestamp('2015-07-23 14:45:23');”</w:t>
      </w:r>
    </w:p>
    <w:p w:rsidR="00323AAE" w:rsidRDefault="00323AAE" w:rsidP="00323AAE">
      <w:pPr>
        <w:spacing w:line="360" w:lineRule="auto"/>
      </w:pPr>
      <w:r>
        <w:t xml:space="preserve">4&gt; select * from t1 where </w:t>
      </w:r>
      <w:proofErr w:type="gramStart"/>
      <w:r>
        <w:t>year(</w:t>
      </w:r>
      <w:proofErr w:type="gramEnd"/>
      <w:r>
        <w:t>data1)=2015;</w:t>
      </w:r>
    </w:p>
    <w:p w:rsidR="00323AAE" w:rsidRDefault="00323AAE" w:rsidP="00323AAE">
      <w:pPr>
        <w:spacing w:line="360" w:lineRule="auto"/>
        <w:rPr>
          <w:b/>
        </w:rPr>
      </w:pPr>
      <w:r>
        <w:t>该语句属于对</w:t>
      </w:r>
      <w:proofErr w:type="gramStart"/>
      <w:r>
        <w:t>列进行</w:t>
      </w:r>
      <w:proofErr w:type="gramEnd"/>
      <w:r>
        <w:t>时间类型的函数运算。可以修改为查询语句：</w:t>
      </w:r>
      <w:r>
        <w:t>“</w:t>
      </w:r>
      <w:proofErr w:type="gramStart"/>
      <w:r>
        <w:t>select</w:t>
      </w:r>
      <w:proofErr w:type="gramEnd"/>
      <w:r>
        <w:t xml:space="preserve"> * from t1 where data1 between '2015-01-01 00:00:00' and '2015-12-31 23:59:59';”</w:t>
      </w:r>
    </w:p>
    <w:p w:rsidR="00323AAE" w:rsidRDefault="00323AAE" w:rsidP="00323AAE">
      <w:pPr>
        <w:spacing w:line="360" w:lineRule="auto"/>
        <w:rPr>
          <w:b/>
        </w:rPr>
      </w:pPr>
    </w:p>
    <w:p w:rsidR="00323AAE" w:rsidRDefault="00323AAE" w:rsidP="00323AAE">
      <w:pPr>
        <w:spacing w:line="360" w:lineRule="auto"/>
        <w:rPr>
          <w:b/>
        </w:rPr>
      </w:pPr>
    </w:p>
    <w:p w:rsidR="00323AAE" w:rsidRDefault="00323AAE" w:rsidP="00323AAE">
      <w:pPr>
        <w:spacing w:line="360" w:lineRule="auto"/>
        <w:rPr>
          <w:b/>
        </w:rPr>
      </w:pPr>
    </w:p>
    <w:p w:rsidR="00323AAE" w:rsidRDefault="00323AAE" w:rsidP="00323AAE">
      <w:pPr>
        <w:numPr>
          <w:ilvl w:val="0"/>
          <w:numId w:val="10"/>
        </w:numPr>
        <w:spacing w:line="360" w:lineRule="auto"/>
        <w:rPr>
          <w:b/>
        </w:rPr>
      </w:pPr>
      <w:r>
        <w:rPr>
          <w:b/>
        </w:rPr>
        <w:t>NULL</w:t>
      </w:r>
      <w:r>
        <w:rPr>
          <w:b/>
        </w:rPr>
        <w:t>值计算</w:t>
      </w:r>
    </w:p>
    <w:p w:rsidR="00323AAE" w:rsidRDefault="00323AAE" w:rsidP="00323AAE">
      <w:pPr>
        <w:numPr>
          <w:ilvl w:val="0"/>
          <w:numId w:val="30"/>
        </w:numPr>
        <w:tabs>
          <w:tab w:val="left" w:pos="420"/>
        </w:tabs>
        <w:spacing w:line="360" w:lineRule="auto"/>
      </w:pPr>
      <w:r>
        <w:t>select * from t1 where ifnull(data1,0)=0;</w:t>
      </w:r>
    </w:p>
    <w:p w:rsidR="00323AAE" w:rsidRDefault="00323AAE" w:rsidP="00323AAE">
      <w:pPr>
        <w:spacing w:line="360" w:lineRule="auto"/>
      </w:pPr>
      <w:r>
        <w:t>如果字段定义是</w:t>
      </w:r>
      <w:r>
        <w:t>not null</w:t>
      </w:r>
      <w:r>
        <w:t>的，可以修改为查询语句</w:t>
      </w:r>
      <w:r>
        <w:t>“select * from t1 where data1=0;”</w:t>
      </w:r>
      <w:r>
        <w:t>。如果字段定义允许空，并且应用混合使用</w:t>
      </w:r>
      <w:r>
        <w:t>null</w:t>
      </w:r>
      <w:r>
        <w:t>与</w:t>
      </w:r>
      <w:r>
        <w:t>0</w:t>
      </w:r>
      <w:r>
        <w:t>作业务角度的空值，建议推进将</w:t>
      </w:r>
      <w:r>
        <w:t>0</w:t>
      </w:r>
      <w:r>
        <w:t>作为业务角度的空值，并修改字段定义为</w:t>
      </w:r>
      <w:r>
        <w:t>not null</w:t>
      </w:r>
      <w:r>
        <w:t>，修改为查询语句</w:t>
      </w:r>
      <w:r>
        <w:t>“select * from t1 where data1=0;”</w:t>
      </w:r>
      <w:r>
        <w:t>。如果无法推进修改，建议修改为查询语句</w:t>
      </w:r>
      <w:r>
        <w:t>“select * from t1 where (data1 is null or data1=0);”</w:t>
      </w:r>
      <w:r>
        <w:t>。</w:t>
      </w:r>
    </w:p>
    <w:p w:rsidR="00323AAE" w:rsidRDefault="00323AAE" w:rsidP="00323AAE">
      <w:pPr>
        <w:spacing w:line="360" w:lineRule="auto"/>
      </w:pPr>
    </w:p>
    <w:p w:rsidR="00323AAE" w:rsidRDefault="00323AAE" w:rsidP="00323AAE">
      <w:pPr>
        <w:numPr>
          <w:ilvl w:val="0"/>
          <w:numId w:val="30"/>
        </w:numPr>
        <w:tabs>
          <w:tab w:val="left" w:pos="420"/>
        </w:tabs>
        <w:spacing w:line="360" w:lineRule="auto"/>
      </w:pPr>
      <w:r>
        <w:t>select * from t1 where data1=null;</w:t>
      </w:r>
    </w:p>
    <w:p w:rsidR="00323AAE" w:rsidRDefault="00323AAE" w:rsidP="00323AAE">
      <w:pPr>
        <w:spacing w:line="360" w:lineRule="auto"/>
      </w:pPr>
      <w:r>
        <w:t>该</w:t>
      </w:r>
      <w:r>
        <w:t>SQL</w:t>
      </w:r>
      <w:r>
        <w:t>语句是错误的语句，原因为</w:t>
      </w:r>
      <w:r>
        <w:t>MySQL</w:t>
      </w:r>
      <w:r>
        <w:t>中</w:t>
      </w:r>
      <w:r>
        <w:t>null</w:t>
      </w:r>
      <w:r>
        <w:t>值与</w:t>
      </w:r>
      <w:r>
        <w:t>null</w:t>
      </w:r>
      <w:r>
        <w:t>值是不相等的，需要使用</w:t>
      </w:r>
      <w:r>
        <w:t>is null</w:t>
      </w:r>
      <w:r>
        <w:t>或者</w:t>
      </w:r>
      <w:r>
        <w:t>null</w:t>
      </w:r>
      <w:r>
        <w:t>安全等于操作符</w:t>
      </w:r>
      <w:r>
        <w:t>“&lt;=&gt;”</w:t>
      </w:r>
      <w:r>
        <w:t>。需要修改语句为</w:t>
      </w:r>
      <w:r>
        <w:t>“select * from t1 where data1 is null;”</w:t>
      </w:r>
      <w:r>
        <w:t>或</w:t>
      </w:r>
      <w:r>
        <w:t>“select * from t1 where data1&lt;=&gt;null;”</w:t>
      </w:r>
      <w:r>
        <w:t>。</w:t>
      </w:r>
    </w:p>
    <w:p w:rsidR="00323AAE" w:rsidRDefault="00323AAE" w:rsidP="00323AAE">
      <w:pPr>
        <w:spacing w:line="360" w:lineRule="auto"/>
      </w:pPr>
    </w:p>
    <w:p w:rsidR="00323AAE" w:rsidRDefault="00323AAE" w:rsidP="00323AAE">
      <w:pPr>
        <w:spacing w:line="360" w:lineRule="auto"/>
      </w:pPr>
    </w:p>
    <w:p w:rsidR="00323AAE" w:rsidRDefault="00323AAE" w:rsidP="00323AAE">
      <w:pPr>
        <w:numPr>
          <w:ilvl w:val="0"/>
          <w:numId w:val="10"/>
        </w:numPr>
        <w:spacing w:line="360" w:lineRule="auto"/>
        <w:rPr>
          <w:b/>
        </w:rPr>
      </w:pPr>
      <w:bookmarkStart w:id="60" w:name="特殊INSERT"/>
      <w:r>
        <w:rPr>
          <w:b/>
        </w:rPr>
        <w:t>特殊</w:t>
      </w:r>
      <w:r>
        <w:rPr>
          <w:b/>
        </w:rPr>
        <w:t>INSERT</w:t>
      </w:r>
    </w:p>
    <w:bookmarkEnd w:id="60"/>
    <w:p w:rsidR="00323AAE" w:rsidRDefault="00323AAE" w:rsidP="00323AAE">
      <w:pPr>
        <w:numPr>
          <w:ilvl w:val="0"/>
          <w:numId w:val="31"/>
        </w:numPr>
        <w:tabs>
          <w:tab w:val="left" w:pos="420"/>
        </w:tabs>
        <w:spacing w:line="360" w:lineRule="auto"/>
        <w:rPr>
          <w:b/>
        </w:rPr>
      </w:pPr>
      <w:r>
        <w:t>INSERT ... ON DUPLICATE KEY UPDATE ...</w:t>
      </w:r>
    </w:p>
    <w:p w:rsidR="00323AAE" w:rsidRDefault="00323AAE" w:rsidP="00323AAE">
      <w:pPr>
        <w:spacing w:line="360" w:lineRule="auto"/>
      </w:pPr>
      <w:r>
        <w:t>语法示例：</w:t>
      </w:r>
    </w:p>
    <w:p w:rsidR="00323AAE" w:rsidRDefault="00323AAE" w:rsidP="00323AAE">
      <w:pPr>
        <w:spacing w:line="360" w:lineRule="auto"/>
      </w:pPr>
      <w:proofErr w:type="gramStart"/>
      <w:r>
        <w:lastRenderedPageBreak/>
        <w:t>insert</w:t>
      </w:r>
      <w:proofErr w:type="gramEnd"/>
      <w:r>
        <w:t xml:space="preserve"> into t1 set id=1,data1=1 on duplicate key update data1=data1+1 ;</w:t>
      </w:r>
    </w:p>
    <w:p w:rsidR="00323AAE" w:rsidRDefault="00323AAE" w:rsidP="00323AAE">
      <w:pPr>
        <w:spacing w:line="360" w:lineRule="auto"/>
      </w:pPr>
      <w:proofErr w:type="gramStart"/>
      <w:r>
        <w:t>insert</w:t>
      </w:r>
      <w:proofErr w:type="gramEnd"/>
      <w:r>
        <w:t xml:space="preserve"> into t1(id,data1) values (1,1) on duplicate key update data1=-1 ;</w:t>
      </w:r>
    </w:p>
    <w:p w:rsidR="00323AAE" w:rsidRDefault="00323AAE" w:rsidP="00323AAE">
      <w:pPr>
        <w:spacing w:line="360" w:lineRule="auto"/>
      </w:pPr>
    </w:p>
    <w:p w:rsidR="00323AAE" w:rsidRDefault="00323AAE" w:rsidP="00323AAE">
      <w:pPr>
        <w:numPr>
          <w:ilvl w:val="0"/>
          <w:numId w:val="32"/>
        </w:numPr>
        <w:tabs>
          <w:tab w:val="left" w:pos="420"/>
        </w:tabs>
        <w:spacing w:line="360" w:lineRule="auto"/>
      </w:pPr>
      <w:r>
        <w:t>开发规范：</w:t>
      </w:r>
    </w:p>
    <w:p w:rsidR="00323AAE" w:rsidRDefault="00323AAE" w:rsidP="00323AAE">
      <w:pPr>
        <w:spacing w:line="360" w:lineRule="auto"/>
      </w:pPr>
      <w:r>
        <w:t>不推荐在大并发或高</w:t>
      </w:r>
      <w:r>
        <w:t>TPS</w:t>
      </w:r>
      <w:r>
        <w:t>的场景使用此语句，该语句执行、加锁过程比较复杂，容易导致死锁，带来错误处理的复杂度。另外，由于在存在逻辑问题的场景下，使用类似语句可能掩盖错误，因此要慎重使用该语句。</w:t>
      </w:r>
    </w:p>
    <w:p w:rsidR="00323AAE" w:rsidRDefault="00323AAE" w:rsidP="00323AAE">
      <w:pPr>
        <w:spacing w:line="360" w:lineRule="auto"/>
      </w:pPr>
      <w:r>
        <w:t>考虑到操作的原子性以及方便的角度，在压力很小，重要性不高的环境，可以合理使用这一语句降低开发复杂度。</w:t>
      </w:r>
    </w:p>
    <w:p w:rsidR="00323AAE" w:rsidRDefault="00323AAE" w:rsidP="00323AAE">
      <w:pPr>
        <w:spacing w:line="360" w:lineRule="auto"/>
      </w:pPr>
    </w:p>
    <w:p w:rsidR="00323AAE" w:rsidRDefault="00323AAE" w:rsidP="00323AAE">
      <w:pPr>
        <w:numPr>
          <w:ilvl w:val="0"/>
          <w:numId w:val="33"/>
        </w:numPr>
        <w:tabs>
          <w:tab w:val="left" w:pos="420"/>
        </w:tabs>
        <w:spacing w:line="360" w:lineRule="auto"/>
      </w:pPr>
      <w:r>
        <w:t>REPLACE</w:t>
      </w:r>
    </w:p>
    <w:p w:rsidR="00323AAE" w:rsidRDefault="00323AAE" w:rsidP="00323AAE">
      <w:pPr>
        <w:spacing w:line="360" w:lineRule="auto"/>
      </w:pPr>
      <w:proofErr w:type="gramStart"/>
      <w:r>
        <w:t>replace</w:t>
      </w:r>
      <w:proofErr w:type="gramEnd"/>
      <w:r>
        <w:t xml:space="preserve"> into t1(id,data1) values (1,1);</w:t>
      </w:r>
    </w:p>
    <w:p w:rsidR="00323AAE" w:rsidRDefault="00323AAE" w:rsidP="00323AAE">
      <w:pPr>
        <w:spacing w:line="360" w:lineRule="auto"/>
      </w:pPr>
      <w:r>
        <w:t>由于在存在逻辑问题的场景下，使用类似语句可能掩盖错误，因此禁止使用该语句。</w:t>
      </w:r>
    </w:p>
    <w:p w:rsidR="00323AAE" w:rsidRDefault="00323AAE" w:rsidP="00323AAE">
      <w:pPr>
        <w:spacing w:line="360" w:lineRule="auto"/>
      </w:pPr>
    </w:p>
    <w:p w:rsidR="00323AAE" w:rsidRDefault="00323AAE" w:rsidP="00323AAE">
      <w:pPr>
        <w:numPr>
          <w:ilvl w:val="0"/>
          <w:numId w:val="33"/>
        </w:numPr>
        <w:tabs>
          <w:tab w:val="left" w:pos="420"/>
        </w:tabs>
        <w:spacing w:line="360" w:lineRule="auto"/>
      </w:pPr>
      <w:r>
        <w:t>INSERT IGNORE</w:t>
      </w:r>
    </w:p>
    <w:p w:rsidR="00323AAE" w:rsidRDefault="00323AAE" w:rsidP="00323AAE">
      <w:pPr>
        <w:spacing w:line="360" w:lineRule="auto"/>
      </w:pPr>
      <w:proofErr w:type="gramStart"/>
      <w:r>
        <w:t>insert</w:t>
      </w:r>
      <w:proofErr w:type="gramEnd"/>
      <w:r>
        <w:t xml:space="preserve"> ignore into t1(id,data1) values (1,1);</w:t>
      </w:r>
    </w:p>
    <w:p w:rsidR="00323AAE" w:rsidRDefault="00323AAE" w:rsidP="00323AAE">
      <w:pPr>
        <w:spacing w:line="360" w:lineRule="auto"/>
      </w:pPr>
      <w:r>
        <w:t>由于在存在逻辑问题的场景下，使用类似语句可能掩盖错误，因此禁止使用该语句。</w:t>
      </w:r>
    </w:p>
    <w:p w:rsidR="00323AAE" w:rsidRDefault="00323AAE" w:rsidP="00323AAE">
      <w:pPr>
        <w:spacing w:line="360" w:lineRule="auto"/>
      </w:pPr>
    </w:p>
    <w:p w:rsidR="00323AAE" w:rsidRDefault="00323AAE" w:rsidP="00323AAE">
      <w:pPr>
        <w:numPr>
          <w:ilvl w:val="0"/>
          <w:numId w:val="33"/>
        </w:numPr>
        <w:tabs>
          <w:tab w:val="left" w:pos="420"/>
        </w:tabs>
        <w:spacing w:line="360" w:lineRule="auto"/>
      </w:pPr>
      <w:r>
        <w:t>INSERT DELAYED</w:t>
      </w:r>
    </w:p>
    <w:p w:rsidR="00323AAE" w:rsidRDefault="00323AAE" w:rsidP="00323AAE">
      <w:pPr>
        <w:spacing w:line="360" w:lineRule="auto"/>
      </w:pPr>
      <w:r>
        <w:t>INSERT DELAYED</w:t>
      </w:r>
      <w:r>
        <w:t>只适用于</w:t>
      </w:r>
      <w:r>
        <w:t>MyISAM</w:t>
      </w:r>
      <w:r>
        <w:t>、</w:t>
      </w:r>
      <w:r>
        <w:t>MEMORY</w:t>
      </w:r>
      <w:r>
        <w:t>、</w:t>
      </w:r>
      <w:r>
        <w:t>ARCHIVE</w:t>
      </w:r>
      <w:r>
        <w:t>、</w:t>
      </w:r>
      <w:r>
        <w:t>BLACKHOLE</w:t>
      </w:r>
      <w:r>
        <w:t>引擎；且在</w:t>
      </w:r>
      <w:r>
        <w:t>MySQL5.6</w:t>
      </w:r>
      <w:r>
        <w:t>中，已经过时，使用时会给出警告，未来将不支持该语法。因此应当禁止使用此语法。</w:t>
      </w:r>
    </w:p>
    <w:p w:rsidR="00323AAE" w:rsidRDefault="00323AAE" w:rsidP="00323AAE">
      <w:pPr>
        <w:spacing w:line="360" w:lineRule="auto"/>
      </w:pPr>
    </w:p>
    <w:p w:rsidR="00323AAE" w:rsidRDefault="00323AAE" w:rsidP="00323AAE">
      <w:pPr>
        <w:spacing w:line="360" w:lineRule="auto"/>
        <w:rPr>
          <w:b/>
        </w:rPr>
      </w:pPr>
    </w:p>
    <w:p w:rsidR="00323AAE" w:rsidRDefault="00323AAE" w:rsidP="00323AAE">
      <w:pPr>
        <w:spacing w:line="360" w:lineRule="auto"/>
        <w:rPr>
          <w:b/>
        </w:rPr>
      </w:pPr>
    </w:p>
    <w:p w:rsidR="00323AAE" w:rsidRDefault="00323AAE" w:rsidP="00791550">
      <w:pPr>
        <w:pStyle w:val="3"/>
      </w:pPr>
      <w:bookmarkStart w:id="61" w:name="临时表"/>
      <w:r>
        <w:t>临时表</w:t>
      </w:r>
    </w:p>
    <w:bookmarkEnd w:id="61"/>
    <w:p w:rsidR="00323AAE" w:rsidRDefault="00323AAE" w:rsidP="00323AAE">
      <w:pPr>
        <w:numPr>
          <w:ilvl w:val="0"/>
          <w:numId w:val="34"/>
        </w:numPr>
        <w:tabs>
          <w:tab w:val="left" w:pos="420"/>
        </w:tabs>
        <w:spacing w:line="360" w:lineRule="auto"/>
      </w:pPr>
      <w:r>
        <w:t>临时表存储</w:t>
      </w:r>
    </w:p>
    <w:p w:rsidR="00323AAE" w:rsidRDefault="00323AAE" w:rsidP="00323AAE">
      <w:pPr>
        <w:spacing w:line="360" w:lineRule="auto"/>
      </w:pPr>
      <w:r>
        <w:t>CREATE TEMPORARY TABLE</w:t>
      </w:r>
    </w:p>
    <w:p w:rsidR="00323AAE" w:rsidRDefault="00323AAE" w:rsidP="00323AAE">
      <w:pPr>
        <w:spacing w:line="360" w:lineRule="auto"/>
      </w:pPr>
      <w:r>
        <w:t>创建和删除</w:t>
      </w:r>
      <w:r>
        <w:t>TEMPORARY</w:t>
      </w:r>
      <w:r>
        <w:t>表的过程本质上都是</w:t>
      </w:r>
      <w:r>
        <w:t>DDL</w:t>
      </w:r>
      <w:r>
        <w:t>操作，与普通</w:t>
      </w:r>
      <w:r>
        <w:t>DML</w:t>
      </w:r>
      <w:r>
        <w:t>操作相比，存在相对</w:t>
      </w:r>
      <w:r>
        <w:lastRenderedPageBreak/>
        <w:t>比较大的风险，需要慎用。</w:t>
      </w:r>
    </w:p>
    <w:p w:rsidR="00323AAE" w:rsidRDefault="00323AAE" w:rsidP="00323AAE">
      <w:pPr>
        <w:spacing w:line="360" w:lineRule="auto"/>
      </w:pPr>
      <w:r>
        <w:t>使用数据库连接池的场景，由于同一个数据库连接会被不同的线程复用，为避免出现问题，</w:t>
      </w:r>
      <w:r w:rsidRPr="00A47475">
        <w:rPr>
          <w:highlight w:val="yellow"/>
        </w:rPr>
        <w:t>建议禁止使用</w:t>
      </w:r>
      <w:r w:rsidRPr="00A47475">
        <w:rPr>
          <w:highlight w:val="yellow"/>
        </w:rPr>
        <w:t>TEMPORARY</w:t>
      </w:r>
      <w:r w:rsidRPr="00A47475">
        <w:rPr>
          <w:highlight w:val="yellow"/>
        </w:rPr>
        <w:t>表。</w:t>
      </w:r>
    </w:p>
    <w:p w:rsidR="00323AAE" w:rsidRDefault="00323AAE" w:rsidP="00323AAE">
      <w:pPr>
        <w:spacing w:line="360" w:lineRule="auto"/>
      </w:pPr>
    </w:p>
    <w:p w:rsidR="00323AAE" w:rsidRDefault="00323AAE" w:rsidP="00323AAE">
      <w:pPr>
        <w:numPr>
          <w:ilvl w:val="0"/>
          <w:numId w:val="34"/>
        </w:numPr>
        <w:tabs>
          <w:tab w:val="left" w:pos="420"/>
        </w:tabs>
        <w:spacing w:line="360" w:lineRule="auto"/>
      </w:pPr>
      <w:r>
        <w:t>使用临时表存储中间结果</w:t>
      </w:r>
    </w:p>
    <w:p w:rsidR="00323AAE" w:rsidRDefault="00323AAE" w:rsidP="00323AAE">
      <w:pPr>
        <w:spacing w:line="360" w:lineRule="auto"/>
      </w:pPr>
      <w:r>
        <w:t>这里的临时表是指业务意义上的临时表，而非</w:t>
      </w:r>
      <w:r>
        <w:t>MySQL</w:t>
      </w:r>
      <w:r>
        <w:t>角度的临时表，通常在一些批量计算、任务调度的场景使用。建议禁止使用这一方式处理中间结果的存储问题，原因为：</w:t>
      </w:r>
    </w:p>
    <w:p w:rsidR="00323AAE" w:rsidRDefault="00323AAE" w:rsidP="00323AAE">
      <w:pPr>
        <w:spacing w:line="360" w:lineRule="auto"/>
      </w:pPr>
      <w:r>
        <w:t xml:space="preserve">1&gt; </w:t>
      </w:r>
      <w:r>
        <w:t>通常带来大量的数据移动，以及操作大量数据的大事务。</w:t>
      </w:r>
    </w:p>
    <w:p w:rsidR="00323AAE" w:rsidRDefault="00323AAE" w:rsidP="00323AAE">
      <w:pPr>
        <w:spacing w:line="360" w:lineRule="auto"/>
      </w:pPr>
      <w:r>
        <w:t>2&gt; INSERT SELECT</w:t>
      </w:r>
      <w:r>
        <w:t>语句将锁住</w:t>
      </w:r>
      <w:r>
        <w:t>select</w:t>
      </w:r>
      <w:r>
        <w:t>的表，潜在带来</w:t>
      </w:r>
      <w:proofErr w:type="gramStart"/>
      <w:r>
        <w:t>锁竞争</w:t>
      </w:r>
      <w:proofErr w:type="gramEnd"/>
      <w:r>
        <w:t>的问题。</w:t>
      </w:r>
    </w:p>
    <w:p w:rsidR="00323AAE" w:rsidRPr="00AC0D08" w:rsidRDefault="00323AAE" w:rsidP="00323AAE">
      <w:pPr>
        <w:spacing w:line="360" w:lineRule="auto"/>
        <w:rPr>
          <w:b/>
          <w:color w:val="FF0000"/>
          <w:lang w:val="fr-CA"/>
        </w:rPr>
      </w:pPr>
      <w:r>
        <w:t xml:space="preserve">3&gt; </w:t>
      </w:r>
      <w:bookmarkStart w:id="62" w:name="AUTO_INCREMENT存在一个bug"/>
      <w:r w:rsidRPr="00AC0D08">
        <w:rPr>
          <w:color w:val="FF0000"/>
        </w:rPr>
        <w:t>AUTO_INCREMENT</w:t>
      </w:r>
      <w:r w:rsidRPr="00AC0D08">
        <w:rPr>
          <w:color w:val="FF0000"/>
        </w:rPr>
        <w:t>存在一个</w:t>
      </w:r>
      <w:r w:rsidRPr="00AC0D08">
        <w:rPr>
          <w:color w:val="FF0000"/>
        </w:rPr>
        <w:t>bug</w:t>
      </w:r>
      <w:bookmarkEnd w:id="62"/>
      <w:r w:rsidRPr="00AC0D08">
        <w:rPr>
          <w:color w:val="FF0000"/>
        </w:rPr>
        <w:t>，</w:t>
      </w:r>
      <w:r w:rsidRPr="00AC0D08">
        <w:rPr>
          <w:color w:val="FF0000"/>
        </w:rPr>
        <w:t>MySQL</w:t>
      </w:r>
      <w:r w:rsidRPr="00AC0D08">
        <w:rPr>
          <w:color w:val="FF0000"/>
        </w:rPr>
        <w:t>服务器重启后会根据表中当前最大值重新计算；因此，如果删除最新的数据，加上重启</w:t>
      </w:r>
      <w:r w:rsidRPr="00AC0D08">
        <w:rPr>
          <w:color w:val="FF0000"/>
        </w:rPr>
        <w:t>MySQL</w:t>
      </w:r>
      <w:r w:rsidRPr="00AC0D08">
        <w:rPr>
          <w:color w:val="FF0000"/>
        </w:rPr>
        <w:t>数据库，将无法保证</w:t>
      </w:r>
      <w:r w:rsidRPr="00AC0D08">
        <w:rPr>
          <w:color w:val="FF0000"/>
        </w:rPr>
        <w:t>AUTO_INCREMENT</w:t>
      </w:r>
      <w:r w:rsidRPr="00AC0D08">
        <w:rPr>
          <w:color w:val="FF0000"/>
        </w:rPr>
        <w:t>正向增长。使用临时表存储中间数据的场景涉及临时数据的删除，且可能涉及最新数据的删除，如果存在对临时表产生的自增长</w:t>
      </w:r>
      <w:r w:rsidRPr="00AC0D08">
        <w:rPr>
          <w:color w:val="FF0000"/>
        </w:rPr>
        <w:t>ID</w:t>
      </w:r>
      <w:r w:rsidRPr="00AC0D08">
        <w:rPr>
          <w:color w:val="FF0000"/>
        </w:rPr>
        <w:t>值的依赖，会比较容易被此</w:t>
      </w:r>
      <w:r w:rsidRPr="00AC0D08">
        <w:rPr>
          <w:color w:val="FF0000"/>
        </w:rPr>
        <w:t>bug</w:t>
      </w:r>
      <w:r w:rsidRPr="00AC0D08">
        <w:rPr>
          <w:color w:val="FF0000"/>
        </w:rPr>
        <w:t>影响。</w:t>
      </w:r>
    </w:p>
    <w:p w:rsidR="00323AAE" w:rsidRPr="00323AAE" w:rsidRDefault="00323AAE" w:rsidP="006B089D">
      <w:pPr>
        <w:rPr>
          <w:lang w:val="fr-CA"/>
        </w:rPr>
      </w:pPr>
    </w:p>
    <w:sectPr w:rsidR="00323AAE" w:rsidRPr="00323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909" w:rsidRDefault="00AC5909" w:rsidP="00B32EE9">
      <w:r>
        <w:separator/>
      </w:r>
    </w:p>
  </w:endnote>
  <w:endnote w:type="continuationSeparator" w:id="0">
    <w:p w:rsidR="00AC5909" w:rsidRDefault="00AC5909" w:rsidP="00B32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909" w:rsidRDefault="00AC5909" w:rsidP="00B32EE9">
      <w:r>
        <w:separator/>
      </w:r>
    </w:p>
  </w:footnote>
  <w:footnote w:type="continuationSeparator" w:id="0">
    <w:p w:rsidR="00AC5909" w:rsidRDefault="00AC5909" w:rsidP="00B32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661"/>
    <w:multiLevelType w:val="hybridMultilevel"/>
    <w:tmpl w:val="66B826F0"/>
    <w:lvl w:ilvl="0" w:tplc="036A3FB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B294DD9"/>
    <w:multiLevelType w:val="multilevel"/>
    <w:tmpl w:val="0B294D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D6A4BC5"/>
    <w:multiLevelType w:val="multilevel"/>
    <w:tmpl w:val="0D6A4BC5"/>
    <w:lvl w:ilvl="0">
      <w:start w:val="1"/>
      <w:numFmt w:val="decimal"/>
      <w:lvlText w:val="%1）"/>
      <w:lvlJc w:val="left"/>
      <w:pPr>
        <w:ind w:left="450" w:hanging="360"/>
      </w:pPr>
      <w:rPr>
        <w:rFonts w:hint="default"/>
      </w:rPr>
    </w:lvl>
    <w:lvl w:ilvl="1">
      <w:start w:val="1"/>
      <w:numFmt w:val="lowerLetter"/>
      <w:lvlText w:val="%2)"/>
      <w:lvlJc w:val="left"/>
      <w:pPr>
        <w:ind w:left="930" w:hanging="420"/>
      </w:pPr>
    </w:lvl>
    <w:lvl w:ilvl="2">
      <w:start w:val="1"/>
      <w:numFmt w:val="lowerRoman"/>
      <w:lvlText w:val="%3."/>
      <w:lvlJc w:val="right"/>
      <w:pPr>
        <w:ind w:left="1350" w:hanging="420"/>
      </w:pPr>
    </w:lvl>
    <w:lvl w:ilvl="3">
      <w:start w:val="1"/>
      <w:numFmt w:val="decimal"/>
      <w:lvlText w:val="%4."/>
      <w:lvlJc w:val="left"/>
      <w:pPr>
        <w:ind w:left="1770" w:hanging="420"/>
      </w:pPr>
    </w:lvl>
    <w:lvl w:ilvl="4">
      <w:start w:val="1"/>
      <w:numFmt w:val="lowerLetter"/>
      <w:lvlText w:val="%5)"/>
      <w:lvlJc w:val="left"/>
      <w:pPr>
        <w:ind w:left="2190" w:hanging="420"/>
      </w:pPr>
    </w:lvl>
    <w:lvl w:ilvl="5">
      <w:start w:val="1"/>
      <w:numFmt w:val="lowerRoman"/>
      <w:lvlText w:val="%6."/>
      <w:lvlJc w:val="right"/>
      <w:pPr>
        <w:ind w:left="2610" w:hanging="420"/>
      </w:pPr>
    </w:lvl>
    <w:lvl w:ilvl="6">
      <w:start w:val="1"/>
      <w:numFmt w:val="decimal"/>
      <w:lvlText w:val="%7."/>
      <w:lvlJc w:val="left"/>
      <w:pPr>
        <w:ind w:left="3030" w:hanging="420"/>
      </w:pPr>
    </w:lvl>
    <w:lvl w:ilvl="7">
      <w:start w:val="1"/>
      <w:numFmt w:val="lowerLetter"/>
      <w:lvlText w:val="%8)"/>
      <w:lvlJc w:val="left"/>
      <w:pPr>
        <w:ind w:left="3450" w:hanging="420"/>
      </w:pPr>
    </w:lvl>
    <w:lvl w:ilvl="8">
      <w:start w:val="1"/>
      <w:numFmt w:val="lowerRoman"/>
      <w:lvlText w:val="%9."/>
      <w:lvlJc w:val="right"/>
      <w:pPr>
        <w:ind w:left="3870" w:hanging="420"/>
      </w:pPr>
    </w:lvl>
  </w:abstractNum>
  <w:abstractNum w:abstractNumId="3">
    <w:nsid w:val="0E6F683F"/>
    <w:multiLevelType w:val="hybridMultilevel"/>
    <w:tmpl w:val="509AA7B8"/>
    <w:lvl w:ilvl="0" w:tplc="AC8274FC">
      <w:start w:val="1"/>
      <w:numFmt w:val="decimal"/>
      <w:lvlText w:val="%1）"/>
      <w:lvlJc w:val="left"/>
      <w:pPr>
        <w:ind w:left="927"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BB950D9"/>
    <w:multiLevelType w:val="multilevel"/>
    <w:tmpl w:val="1BB950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C7C7600"/>
    <w:multiLevelType w:val="hybridMultilevel"/>
    <w:tmpl w:val="1134617C"/>
    <w:lvl w:ilvl="0" w:tplc="49163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945C5"/>
    <w:multiLevelType w:val="multilevel"/>
    <w:tmpl w:val="1E2945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2B88344A"/>
    <w:multiLevelType w:val="multilevel"/>
    <w:tmpl w:val="2B88344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420"/>
        </w:tabs>
        <w:ind w:left="42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nsid w:val="2EE95E54"/>
    <w:multiLevelType w:val="hybridMultilevel"/>
    <w:tmpl w:val="D3E0D11C"/>
    <w:lvl w:ilvl="0" w:tplc="A9C0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FE459C"/>
    <w:multiLevelType w:val="hybridMultilevel"/>
    <w:tmpl w:val="43E4F07A"/>
    <w:lvl w:ilvl="0" w:tplc="F86CCA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34A54BF"/>
    <w:multiLevelType w:val="hybridMultilevel"/>
    <w:tmpl w:val="B82A995C"/>
    <w:lvl w:ilvl="0" w:tplc="C7C42A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6C14891"/>
    <w:multiLevelType w:val="multilevel"/>
    <w:tmpl w:val="36C1489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485479ED"/>
    <w:multiLevelType w:val="multilevel"/>
    <w:tmpl w:val="485479ED"/>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13">
    <w:nsid w:val="55B5E0EA"/>
    <w:multiLevelType w:val="singleLevel"/>
    <w:tmpl w:val="55B5E0EA"/>
    <w:lvl w:ilvl="0">
      <w:start w:val="1"/>
      <w:numFmt w:val="bullet"/>
      <w:lvlText w:val=""/>
      <w:lvlJc w:val="left"/>
      <w:pPr>
        <w:tabs>
          <w:tab w:val="num" w:pos="420"/>
        </w:tabs>
        <w:ind w:left="420" w:hanging="420"/>
      </w:pPr>
      <w:rPr>
        <w:rFonts w:ascii="Wingdings" w:hAnsi="Wingdings" w:hint="default"/>
      </w:rPr>
    </w:lvl>
  </w:abstractNum>
  <w:abstractNum w:abstractNumId="14">
    <w:nsid w:val="55B5E1C0"/>
    <w:multiLevelType w:val="singleLevel"/>
    <w:tmpl w:val="55B5E1C0"/>
    <w:lvl w:ilvl="0">
      <w:start w:val="1"/>
      <w:numFmt w:val="bullet"/>
      <w:lvlText w:val=""/>
      <w:lvlJc w:val="left"/>
      <w:pPr>
        <w:tabs>
          <w:tab w:val="num" w:pos="420"/>
        </w:tabs>
        <w:ind w:left="420" w:hanging="420"/>
      </w:pPr>
      <w:rPr>
        <w:rFonts w:ascii="Wingdings" w:hAnsi="Wingdings" w:hint="default"/>
      </w:rPr>
    </w:lvl>
  </w:abstractNum>
  <w:abstractNum w:abstractNumId="15">
    <w:nsid w:val="55B5E213"/>
    <w:multiLevelType w:val="singleLevel"/>
    <w:tmpl w:val="55B5E213"/>
    <w:lvl w:ilvl="0">
      <w:start w:val="1"/>
      <w:numFmt w:val="bullet"/>
      <w:lvlText w:val=""/>
      <w:lvlJc w:val="left"/>
      <w:pPr>
        <w:tabs>
          <w:tab w:val="num" w:pos="420"/>
        </w:tabs>
        <w:ind w:left="420" w:hanging="420"/>
      </w:pPr>
      <w:rPr>
        <w:rFonts w:ascii="Wingdings" w:hAnsi="Wingdings" w:hint="default"/>
      </w:rPr>
    </w:lvl>
  </w:abstractNum>
  <w:abstractNum w:abstractNumId="16">
    <w:nsid w:val="55B5E295"/>
    <w:multiLevelType w:val="singleLevel"/>
    <w:tmpl w:val="55B5E295"/>
    <w:lvl w:ilvl="0">
      <w:start w:val="1"/>
      <w:numFmt w:val="bullet"/>
      <w:lvlText w:val=""/>
      <w:lvlJc w:val="left"/>
      <w:pPr>
        <w:tabs>
          <w:tab w:val="num" w:pos="420"/>
        </w:tabs>
        <w:ind w:left="420" w:hanging="420"/>
      </w:pPr>
      <w:rPr>
        <w:rFonts w:ascii="Wingdings" w:hAnsi="Wingdings" w:hint="default"/>
      </w:rPr>
    </w:lvl>
  </w:abstractNum>
  <w:abstractNum w:abstractNumId="17">
    <w:nsid w:val="55B5E31D"/>
    <w:multiLevelType w:val="singleLevel"/>
    <w:tmpl w:val="55B5E31D"/>
    <w:lvl w:ilvl="0">
      <w:start w:val="1"/>
      <w:numFmt w:val="bullet"/>
      <w:lvlText w:val=""/>
      <w:lvlJc w:val="left"/>
      <w:pPr>
        <w:tabs>
          <w:tab w:val="num" w:pos="420"/>
        </w:tabs>
        <w:ind w:left="420" w:hanging="420"/>
      </w:pPr>
      <w:rPr>
        <w:rFonts w:ascii="Wingdings" w:hAnsi="Wingdings" w:hint="default"/>
      </w:rPr>
    </w:lvl>
  </w:abstractNum>
  <w:abstractNum w:abstractNumId="18">
    <w:nsid w:val="55B5E35E"/>
    <w:multiLevelType w:val="singleLevel"/>
    <w:tmpl w:val="55B5E35E"/>
    <w:lvl w:ilvl="0">
      <w:start w:val="1"/>
      <w:numFmt w:val="bullet"/>
      <w:lvlText w:val=""/>
      <w:lvlJc w:val="left"/>
      <w:pPr>
        <w:tabs>
          <w:tab w:val="num" w:pos="420"/>
        </w:tabs>
        <w:ind w:left="420" w:hanging="420"/>
      </w:pPr>
      <w:rPr>
        <w:rFonts w:ascii="Wingdings" w:hAnsi="Wingdings" w:hint="default"/>
      </w:rPr>
    </w:lvl>
  </w:abstractNum>
  <w:abstractNum w:abstractNumId="19">
    <w:nsid w:val="55B5E388"/>
    <w:multiLevelType w:val="singleLevel"/>
    <w:tmpl w:val="55B5E388"/>
    <w:lvl w:ilvl="0">
      <w:start w:val="1"/>
      <w:numFmt w:val="bullet"/>
      <w:lvlText w:val=""/>
      <w:lvlJc w:val="left"/>
      <w:pPr>
        <w:tabs>
          <w:tab w:val="num" w:pos="420"/>
        </w:tabs>
        <w:ind w:left="420" w:hanging="420"/>
      </w:pPr>
      <w:rPr>
        <w:rFonts w:ascii="Wingdings" w:hAnsi="Wingdings" w:hint="default"/>
      </w:rPr>
    </w:lvl>
  </w:abstractNum>
  <w:abstractNum w:abstractNumId="20">
    <w:nsid w:val="55B5E3A9"/>
    <w:multiLevelType w:val="singleLevel"/>
    <w:tmpl w:val="55B5E3A9"/>
    <w:lvl w:ilvl="0">
      <w:start w:val="1"/>
      <w:numFmt w:val="bullet"/>
      <w:lvlText w:val=""/>
      <w:lvlJc w:val="left"/>
      <w:pPr>
        <w:tabs>
          <w:tab w:val="num" w:pos="420"/>
        </w:tabs>
        <w:ind w:left="420" w:hanging="420"/>
      </w:pPr>
      <w:rPr>
        <w:rFonts w:ascii="Wingdings" w:hAnsi="Wingdings" w:hint="default"/>
      </w:rPr>
    </w:lvl>
  </w:abstractNum>
  <w:abstractNum w:abstractNumId="21">
    <w:nsid w:val="55B5E3D3"/>
    <w:multiLevelType w:val="singleLevel"/>
    <w:tmpl w:val="55B5E3D3"/>
    <w:lvl w:ilvl="0">
      <w:start w:val="1"/>
      <w:numFmt w:val="bullet"/>
      <w:lvlText w:val=""/>
      <w:lvlJc w:val="left"/>
      <w:pPr>
        <w:tabs>
          <w:tab w:val="num" w:pos="420"/>
        </w:tabs>
        <w:ind w:left="420" w:hanging="420"/>
      </w:pPr>
      <w:rPr>
        <w:rFonts w:ascii="Wingdings" w:hAnsi="Wingdings" w:hint="default"/>
      </w:rPr>
    </w:lvl>
  </w:abstractNum>
  <w:abstractNum w:abstractNumId="22">
    <w:nsid w:val="55B5E46B"/>
    <w:multiLevelType w:val="singleLevel"/>
    <w:tmpl w:val="55B5E46B"/>
    <w:lvl w:ilvl="0">
      <w:start w:val="1"/>
      <w:numFmt w:val="bullet"/>
      <w:lvlText w:val=""/>
      <w:lvlJc w:val="left"/>
      <w:pPr>
        <w:tabs>
          <w:tab w:val="num" w:pos="420"/>
        </w:tabs>
        <w:ind w:left="420" w:hanging="420"/>
      </w:pPr>
      <w:rPr>
        <w:rFonts w:ascii="Wingdings" w:hAnsi="Wingdings" w:hint="default"/>
      </w:rPr>
    </w:lvl>
  </w:abstractNum>
  <w:abstractNum w:abstractNumId="23">
    <w:nsid w:val="55B5E55A"/>
    <w:multiLevelType w:val="singleLevel"/>
    <w:tmpl w:val="55B5E55A"/>
    <w:lvl w:ilvl="0">
      <w:start w:val="1"/>
      <w:numFmt w:val="bullet"/>
      <w:lvlText w:val=""/>
      <w:lvlJc w:val="left"/>
      <w:pPr>
        <w:tabs>
          <w:tab w:val="num" w:pos="420"/>
        </w:tabs>
        <w:ind w:left="420" w:hanging="420"/>
      </w:pPr>
      <w:rPr>
        <w:rFonts w:ascii="Wingdings" w:hAnsi="Wingdings" w:hint="default"/>
      </w:rPr>
    </w:lvl>
  </w:abstractNum>
  <w:abstractNum w:abstractNumId="24">
    <w:nsid w:val="55B5E596"/>
    <w:multiLevelType w:val="singleLevel"/>
    <w:tmpl w:val="55B5E596"/>
    <w:lvl w:ilvl="0">
      <w:start w:val="1"/>
      <w:numFmt w:val="bullet"/>
      <w:lvlText w:val=""/>
      <w:lvlJc w:val="left"/>
      <w:pPr>
        <w:tabs>
          <w:tab w:val="num" w:pos="420"/>
        </w:tabs>
        <w:ind w:left="420" w:hanging="420"/>
      </w:pPr>
      <w:rPr>
        <w:rFonts w:ascii="Wingdings" w:hAnsi="Wingdings" w:hint="default"/>
      </w:rPr>
    </w:lvl>
  </w:abstractNum>
  <w:abstractNum w:abstractNumId="25">
    <w:nsid w:val="55B5E5B7"/>
    <w:multiLevelType w:val="singleLevel"/>
    <w:tmpl w:val="55B5E5B7"/>
    <w:lvl w:ilvl="0">
      <w:start w:val="1"/>
      <w:numFmt w:val="bullet"/>
      <w:lvlText w:val=""/>
      <w:lvlJc w:val="left"/>
      <w:pPr>
        <w:tabs>
          <w:tab w:val="num" w:pos="420"/>
        </w:tabs>
        <w:ind w:left="420" w:hanging="420"/>
      </w:pPr>
      <w:rPr>
        <w:rFonts w:ascii="Wingdings" w:hAnsi="Wingdings" w:hint="default"/>
      </w:rPr>
    </w:lvl>
  </w:abstractNum>
  <w:abstractNum w:abstractNumId="26">
    <w:nsid w:val="55B5E5D5"/>
    <w:multiLevelType w:val="singleLevel"/>
    <w:tmpl w:val="55B5E5D5"/>
    <w:lvl w:ilvl="0">
      <w:start w:val="1"/>
      <w:numFmt w:val="bullet"/>
      <w:lvlText w:val=""/>
      <w:lvlJc w:val="left"/>
      <w:pPr>
        <w:tabs>
          <w:tab w:val="num" w:pos="420"/>
        </w:tabs>
        <w:ind w:left="420" w:hanging="420"/>
      </w:pPr>
      <w:rPr>
        <w:rFonts w:ascii="Wingdings" w:hAnsi="Wingdings" w:hint="default"/>
      </w:rPr>
    </w:lvl>
  </w:abstractNum>
  <w:abstractNum w:abstractNumId="27">
    <w:nsid w:val="55B5E611"/>
    <w:multiLevelType w:val="singleLevel"/>
    <w:tmpl w:val="55B5E611"/>
    <w:lvl w:ilvl="0">
      <w:start w:val="1"/>
      <w:numFmt w:val="bullet"/>
      <w:lvlText w:val=""/>
      <w:lvlJc w:val="left"/>
      <w:pPr>
        <w:tabs>
          <w:tab w:val="num" w:pos="420"/>
        </w:tabs>
        <w:ind w:left="420" w:hanging="420"/>
      </w:pPr>
      <w:rPr>
        <w:rFonts w:ascii="Wingdings" w:hAnsi="Wingdings" w:hint="default"/>
      </w:rPr>
    </w:lvl>
  </w:abstractNum>
  <w:abstractNum w:abstractNumId="28">
    <w:nsid w:val="55B5E7D3"/>
    <w:multiLevelType w:val="singleLevel"/>
    <w:tmpl w:val="55B5E7D3"/>
    <w:lvl w:ilvl="0">
      <w:start w:val="1"/>
      <w:numFmt w:val="bullet"/>
      <w:lvlText w:val=""/>
      <w:lvlJc w:val="left"/>
      <w:pPr>
        <w:tabs>
          <w:tab w:val="num" w:pos="420"/>
        </w:tabs>
        <w:ind w:left="420" w:hanging="420"/>
      </w:pPr>
      <w:rPr>
        <w:rFonts w:ascii="Wingdings" w:hAnsi="Wingdings" w:hint="default"/>
      </w:rPr>
    </w:lvl>
  </w:abstractNum>
  <w:abstractNum w:abstractNumId="29">
    <w:nsid w:val="55B5E992"/>
    <w:multiLevelType w:val="singleLevel"/>
    <w:tmpl w:val="55B5E992"/>
    <w:lvl w:ilvl="0">
      <w:start w:val="1"/>
      <w:numFmt w:val="bullet"/>
      <w:lvlText w:val=""/>
      <w:lvlJc w:val="left"/>
      <w:pPr>
        <w:tabs>
          <w:tab w:val="num" w:pos="420"/>
        </w:tabs>
        <w:ind w:left="420" w:hanging="420"/>
      </w:pPr>
      <w:rPr>
        <w:rFonts w:ascii="Wingdings" w:hAnsi="Wingdings" w:hint="default"/>
      </w:rPr>
    </w:lvl>
  </w:abstractNum>
  <w:abstractNum w:abstractNumId="30">
    <w:nsid w:val="55B5EBBC"/>
    <w:multiLevelType w:val="singleLevel"/>
    <w:tmpl w:val="55B5EBBC"/>
    <w:lvl w:ilvl="0">
      <w:start w:val="1"/>
      <w:numFmt w:val="decimal"/>
      <w:lvlText w:val="%1)"/>
      <w:lvlJc w:val="left"/>
      <w:pPr>
        <w:tabs>
          <w:tab w:val="num" w:pos="425"/>
        </w:tabs>
        <w:ind w:left="425" w:hanging="425"/>
      </w:pPr>
      <w:rPr>
        <w:rFonts w:hint="default"/>
      </w:rPr>
    </w:lvl>
  </w:abstractNum>
  <w:abstractNum w:abstractNumId="31">
    <w:nsid w:val="55B5EE7B"/>
    <w:multiLevelType w:val="singleLevel"/>
    <w:tmpl w:val="55B5EE7B"/>
    <w:lvl w:ilvl="0">
      <w:start w:val="1"/>
      <w:numFmt w:val="bullet"/>
      <w:lvlText w:val=""/>
      <w:lvlJc w:val="left"/>
      <w:pPr>
        <w:tabs>
          <w:tab w:val="num" w:pos="420"/>
        </w:tabs>
        <w:ind w:left="420" w:hanging="420"/>
      </w:pPr>
      <w:rPr>
        <w:rFonts w:ascii="Wingdings" w:hAnsi="Wingdings" w:hint="default"/>
      </w:rPr>
    </w:lvl>
  </w:abstractNum>
  <w:abstractNum w:abstractNumId="32">
    <w:nsid w:val="68BA75EB"/>
    <w:multiLevelType w:val="multilevel"/>
    <w:tmpl w:val="68BA75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6EDE11B4"/>
    <w:multiLevelType w:val="multilevel"/>
    <w:tmpl w:val="6EDE11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nsid w:val="73794276"/>
    <w:multiLevelType w:val="multilevel"/>
    <w:tmpl w:val="737942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nsid w:val="7C1D2E2E"/>
    <w:multiLevelType w:val="hybridMultilevel"/>
    <w:tmpl w:val="29F0294C"/>
    <w:lvl w:ilvl="0" w:tplc="90AEF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5"/>
  </w:num>
  <w:num w:numId="3">
    <w:abstractNumId w:val="9"/>
  </w:num>
  <w:num w:numId="4">
    <w:abstractNumId w:val="3"/>
  </w:num>
  <w:num w:numId="5">
    <w:abstractNumId w:val="1"/>
  </w:num>
  <w:num w:numId="6">
    <w:abstractNumId w:val="11"/>
  </w:num>
  <w:num w:numId="7">
    <w:abstractNumId w:val="0"/>
  </w:num>
  <w:num w:numId="8">
    <w:abstractNumId w:val="8"/>
  </w:num>
  <w:num w:numId="9">
    <w:abstractNumId w:val="10"/>
  </w:num>
  <w:num w:numId="10">
    <w:abstractNumId w:val="7"/>
  </w:num>
  <w:num w:numId="11">
    <w:abstractNumId w:val="34"/>
  </w:num>
  <w:num w:numId="12">
    <w:abstractNumId w:val="30"/>
  </w:num>
  <w:num w:numId="13">
    <w:abstractNumId w:val="33"/>
  </w:num>
  <w:num w:numId="14">
    <w:abstractNumId w:val="6"/>
  </w:num>
  <w:num w:numId="15">
    <w:abstractNumId w:val="29"/>
  </w:num>
  <w:num w:numId="16">
    <w:abstractNumId w:val="4"/>
  </w:num>
  <w:num w:numId="17">
    <w:abstractNumId w:val="31"/>
  </w:num>
  <w:num w:numId="18">
    <w:abstractNumId w:val="2"/>
  </w:num>
  <w:num w:numId="19">
    <w:abstractNumId w:val="32"/>
  </w:num>
  <w:num w:numId="20">
    <w:abstractNumId w:val="13"/>
  </w:num>
  <w:num w:numId="21">
    <w:abstractNumId w:val="14"/>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1"/>
  </w:num>
  <w:num w:numId="29">
    <w:abstractNumId w:val="22"/>
  </w:num>
  <w:num w:numId="30">
    <w:abstractNumId w:val="23"/>
  </w:num>
  <w:num w:numId="31">
    <w:abstractNumId w:val="24"/>
  </w:num>
  <w:num w:numId="32">
    <w:abstractNumId w:val="25"/>
  </w:num>
  <w:num w:numId="33">
    <w:abstractNumId w:val="26"/>
  </w:num>
  <w:num w:numId="34">
    <w:abstractNumId w:val="27"/>
  </w:num>
  <w:num w:numId="35">
    <w:abstractNumId w:val="1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6F"/>
    <w:rsid w:val="00014FD8"/>
    <w:rsid w:val="0002283A"/>
    <w:rsid w:val="00026769"/>
    <w:rsid w:val="00027EF9"/>
    <w:rsid w:val="00030532"/>
    <w:rsid w:val="00036160"/>
    <w:rsid w:val="00040BC0"/>
    <w:rsid w:val="000440F1"/>
    <w:rsid w:val="00046046"/>
    <w:rsid w:val="00050C51"/>
    <w:rsid w:val="00053C00"/>
    <w:rsid w:val="00053E8A"/>
    <w:rsid w:val="00061906"/>
    <w:rsid w:val="00064511"/>
    <w:rsid w:val="000655C8"/>
    <w:rsid w:val="00067DDB"/>
    <w:rsid w:val="00073E21"/>
    <w:rsid w:val="00076E01"/>
    <w:rsid w:val="00081CF8"/>
    <w:rsid w:val="00091046"/>
    <w:rsid w:val="00091A39"/>
    <w:rsid w:val="00092E76"/>
    <w:rsid w:val="0009346B"/>
    <w:rsid w:val="00095453"/>
    <w:rsid w:val="00097208"/>
    <w:rsid w:val="000A2FE2"/>
    <w:rsid w:val="000A4080"/>
    <w:rsid w:val="000B2299"/>
    <w:rsid w:val="000B55AF"/>
    <w:rsid w:val="000C504B"/>
    <w:rsid w:val="000D08A2"/>
    <w:rsid w:val="000D0C90"/>
    <w:rsid w:val="000D36B7"/>
    <w:rsid w:val="000D4926"/>
    <w:rsid w:val="000E6017"/>
    <w:rsid w:val="000F5B04"/>
    <w:rsid w:val="00110585"/>
    <w:rsid w:val="001119B3"/>
    <w:rsid w:val="00113768"/>
    <w:rsid w:val="00122806"/>
    <w:rsid w:val="001267B0"/>
    <w:rsid w:val="00131740"/>
    <w:rsid w:val="0013250D"/>
    <w:rsid w:val="00133EBD"/>
    <w:rsid w:val="001345C8"/>
    <w:rsid w:val="001534D5"/>
    <w:rsid w:val="0015711B"/>
    <w:rsid w:val="00161359"/>
    <w:rsid w:val="001626F3"/>
    <w:rsid w:val="00167E30"/>
    <w:rsid w:val="00177038"/>
    <w:rsid w:val="001832B9"/>
    <w:rsid w:val="001A5F33"/>
    <w:rsid w:val="001A6EE2"/>
    <w:rsid w:val="001B0AF4"/>
    <w:rsid w:val="001B14F6"/>
    <w:rsid w:val="001B7CE2"/>
    <w:rsid w:val="001C1A30"/>
    <w:rsid w:val="001C3FD8"/>
    <w:rsid w:val="001D1E45"/>
    <w:rsid w:val="001D46AF"/>
    <w:rsid w:val="001E59B2"/>
    <w:rsid w:val="0020752B"/>
    <w:rsid w:val="00214713"/>
    <w:rsid w:val="00214A22"/>
    <w:rsid w:val="0021596C"/>
    <w:rsid w:val="00216C7E"/>
    <w:rsid w:val="002379C0"/>
    <w:rsid w:val="0024562D"/>
    <w:rsid w:val="00246696"/>
    <w:rsid w:val="002472B9"/>
    <w:rsid w:val="00250544"/>
    <w:rsid w:val="00262184"/>
    <w:rsid w:val="0026487F"/>
    <w:rsid w:val="00267742"/>
    <w:rsid w:val="002948A8"/>
    <w:rsid w:val="002A54D9"/>
    <w:rsid w:val="002A5AA4"/>
    <w:rsid w:val="002C1869"/>
    <w:rsid w:val="002C66F9"/>
    <w:rsid w:val="002C6D3E"/>
    <w:rsid w:val="002D11CE"/>
    <w:rsid w:val="002D3727"/>
    <w:rsid w:val="002D44AA"/>
    <w:rsid w:val="002E1E6F"/>
    <w:rsid w:val="002E520F"/>
    <w:rsid w:val="002E5901"/>
    <w:rsid w:val="002E609A"/>
    <w:rsid w:val="002E609C"/>
    <w:rsid w:val="002F3BCA"/>
    <w:rsid w:val="00302A91"/>
    <w:rsid w:val="003049EE"/>
    <w:rsid w:val="003151B6"/>
    <w:rsid w:val="00323AAE"/>
    <w:rsid w:val="00326D16"/>
    <w:rsid w:val="003464F4"/>
    <w:rsid w:val="00346EF3"/>
    <w:rsid w:val="00351679"/>
    <w:rsid w:val="00364B0C"/>
    <w:rsid w:val="00366417"/>
    <w:rsid w:val="00367B6D"/>
    <w:rsid w:val="0037480F"/>
    <w:rsid w:val="00374B29"/>
    <w:rsid w:val="00380066"/>
    <w:rsid w:val="003816B8"/>
    <w:rsid w:val="00381AEF"/>
    <w:rsid w:val="00384695"/>
    <w:rsid w:val="00391D5E"/>
    <w:rsid w:val="003934AD"/>
    <w:rsid w:val="0039450C"/>
    <w:rsid w:val="003946DB"/>
    <w:rsid w:val="003A2C18"/>
    <w:rsid w:val="003B36B2"/>
    <w:rsid w:val="003B60CB"/>
    <w:rsid w:val="003C78B6"/>
    <w:rsid w:val="003D190A"/>
    <w:rsid w:val="003D7281"/>
    <w:rsid w:val="003E0776"/>
    <w:rsid w:val="003F4C00"/>
    <w:rsid w:val="00400ADB"/>
    <w:rsid w:val="00411854"/>
    <w:rsid w:val="00416CC8"/>
    <w:rsid w:val="00417B99"/>
    <w:rsid w:val="00422734"/>
    <w:rsid w:val="0042541A"/>
    <w:rsid w:val="004358C1"/>
    <w:rsid w:val="00443B9F"/>
    <w:rsid w:val="00443C8E"/>
    <w:rsid w:val="00447855"/>
    <w:rsid w:val="00451F2F"/>
    <w:rsid w:val="00453918"/>
    <w:rsid w:val="00454386"/>
    <w:rsid w:val="00456502"/>
    <w:rsid w:val="00456FEE"/>
    <w:rsid w:val="00460E8F"/>
    <w:rsid w:val="0046213C"/>
    <w:rsid w:val="00465E9A"/>
    <w:rsid w:val="00470AB5"/>
    <w:rsid w:val="00486031"/>
    <w:rsid w:val="00491171"/>
    <w:rsid w:val="00495A45"/>
    <w:rsid w:val="004A0701"/>
    <w:rsid w:val="004B1FD0"/>
    <w:rsid w:val="004B4408"/>
    <w:rsid w:val="004B7DBA"/>
    <w:rsid w:val="004C0461"/>
    <w:rsid w:val="004C565E"/>
    <w:rsid w:val="004C704A"/>
    <w:rsid w:val="004D0751"/>
    <w:rsid w:val="004D0B1B"/>
    <w:rsid w:val="004D2B99"/>
    <w:rsid w:val="004D56C8"/>
    <w:rsid w:val="004D61B5"/>
    <w:rsid w:val="004E2D18"/>
    <w:rsid w:val="004E6F49"/>
    <w:rsid w:val="004F31DF"/>
    <w:rsid w:val="004F3553"/>
    <w:rsid w:val="004F57A1"/>
    <w:rsid w:val="005012A3"/>
    <w:rsid w:val="0050599E"/>
    <w:rsid w:val="005067E0"/>
    <w:rsid w:val="0050778C"/>
    <w:rsid w:val="00513BC0"/>
    <w:rsid w:val="00514699"/>
    <w:rsid w:val="00521242"/>
    <w:rsid w:val="00523A0E"/>
    <w:rsid w:val="00525326"/>
    <w:rsid w:val="00527906"/>
    <w:rsid w:val="00530DB4"/>
    <w:rsid w:val="00537D1A"/>
    <w:rsid w:val="0054487D"/>
    <w:rsid w:val="00553401"/>
    <w:rsid w:val="00555378"/>
    <w:rsid w:val="00560D66"/>
    <w:rsid w:val="00586910"/>
    <w:rsid w:val="00587E5B"/>
    <w:rsid w:val="00592CA2"/>
    <w:rsid w:val="00594CEE"/>
    <w:rsid w:val="005A2B1F"/>
    <w:rsid w:val="005A34C6"/>
    <w:rsid w:val="005B0BDE"/>
    <w:rsid w:val="005B0CE3"/>
    <w:rsid w:val="005B18D9"/>
    <w:rsid w:val="005B195C"/>
    <w:rsid w:val="005B1D61"/>
    <w:rsid w:val="005B35AC"/>
    <w:rsid w:val="005B3F4D"/>
    <w:rsid w:val="005C0174"/>
    <w:rsid w:val="005C5C00"/>
    <w:rsid w:val="005E4B51"/>
    <w:rsid w:val="005F0234"/>
    <w:rsid w:val="005F2183"/>
    <w:rsid w:val="005F2C69"/>
    <w:rsid w:val="00601741"/>
    <w:rsid w:val="00602E4A"/>
    <w:rsid w:val="0060436C"/>
    <w:rsid w:val="0060456D"/>
    <w:rsid w:val="0060471B"/>
    <w:rsid w:val="00605895"/>
    <w:rsid w:val="00610C1C"/>
    <w:rsid w:val="00613BF3"/>
    <w:rsid w:val="00613CFE"/>
    <w:rsid w:val="00613E7C"/>
    <w:rsid w:val="00625782"/>
    <w:rsid w:val="00632E3C"/>
    <w:rsid w:val="0063394C"/>
    <w:rsid w:val="006347F0"/>
    <w:rsid w:val="0064167E"/>
    <w:rsid w:val="0064271C"/>
    <w:rsid w:val="00652D9F"/>
    <w:rsid w:val="00652E17"/>
    <w:rsid w:val="00655C56"/>
    <w:rsid w:val="00656C31"/>
    <w:rsid w:val="0066013E"/>
    <w:rsid w:val="00660DD3"/>
    <w:rsid w:val="00661562"/>
    <w:rsid w:val="00661E0E"/>
    <w:rsid w:val="00670392"/>
    <w:rsid w:val="006757D7"/>
    <w:rsid w:val="00676757"/>
    <w:rsid w:val="00680897"/>
    <w:rsid w:val="00681334"/>
    <w:rsid w:val="006845FC"/>
    <w:rsid w:val="006850F6"/>
    <w:rsid w:val="00690CF8"/>
    <w:rsid w:val="00691064"/>
    <w:rsid w:val="006915A9"/>
    <w:rsid w:val="006966B4"/>
    <w:rsid w:val="006A1793"/>
    <w:rsid w:val="006A48FF"/>
    <w:rsid w:val="006A5020"/>
    <w:rsid w:val="006B089D"/>
    <w:rsid w:val="006C5A48"/>
    <w:rsid w:val="006D43BC"/>
    <w:rsid w:val="006D616E"/>
    <w:rsid w:val="006E2B0D"/>
    <w:rsid w:val="006F1B0D"/>
    <w:rsid w:val="006F62B5"/>
    <w:rsid w:val="00704256"/>
    <w:rsid w:val="00717585"/>
    <w:rsid w:val="00722459"/>
    <w:rsid w:val="007331D6"/>
    <w:rsid w:val="00737099"/>
    <w:rsid w:val="00750DEC"/>
    <w:rsid w:val="00751475"/>
    <w:rsid w:val="007541FE"/>
    <w:rsid w:val="00773818"/>
    <w:rsid w:val="00780896"/>
    <w:rsid w:val="007833A4"/>
    <w:rsid w:val="007912F1"/>
    <w:rsid w:val="00791550"/>
    <w:rsid w:val="007A4CFD"/>
    <w:rsid w:val="007A77B3"/>
    <w:rsid w:val="007B1131"/>
    <w:rsid w:val="007B463D"/>
    <w:rsid w:val="007B5495"/>
    <w:rsid w:val="007D18FF"/>
    <w:rsid w:val="007E0E24"/>
    <w:rsid w:val="007E5891"/>
    <w:rsid w:val="007F0134"/>
    <w:rsid w:val="007F7CB4"/>
    <w:rsid w:val="008041CD"/>
    <w:rsid w:val="00806DDE"/>
    <w:rsid w:val="008228F6"/>
    <w:rsid w:val="00830E31"/>
    <w:rsid w:val="00831598"/>
    <w:rsid w:val="00833487"/>
    <w:rsid w:val="00833D37"/>
    <w:rsid w:val="00846069"/>
    <w:rsid w:val="008510B7"/>
    <w:rsid w:val="00860469"/>
    <w:rsid w:val="00863936"/>
    <w:rsid w:val="00865F1A"/>
    <w:rsid w:val="0087149B"/>
    <w:rsid w:val="00873927"/>
    <w:rsid w:val="00874333"/>
    <w:rsid w:val="00875CCC"/>
    <w:rsid w:val="0087654C"/>
    <w:rsid w:val="00876775"/>
    <w:rsid w:val="008823E0"/>
    <w:rsid w:val="0088240F"/>
    <w:rsid w:val="0088331E"/>
    <w:rsid w:val="00885447"/>
    <w:rsid w:val="0089716F"/>
    <w:rsid w:val="008974A8"/>
    <w:rsid w:val="008A2ECF"/>
    <w:rsid w:val="008B5C42"/>
    <w:rsid w:val="008E06F9"/>
    <w:rsid w:val="008F30C5"/>
    <w:rsid w:val="008F785E"/>
    <w:rsid w:val="008F7947"/>
    <w:rsid w:val="00901CFA"/>
    <w:rsid w:val="009026B9"/>
    <w:rsid w:val="00903739"/>
    <w:rsid w:val="00904CBC"/>
    <w:rsid w:val="00907E19"/>
    <w:rsid w:val="00911549"/>
    <w:rsid w:val="00911E01"/>
    <w:rsid w:val="00917F89"/>
    <w:rsid w:val="00922176"/>
    <w:rsid w:val="009230C6"/>
    <w:rsid w:val="00932DA9"/>
    <w:rsid w:val="00934C91"/>
    <w:rsid w:val="00940915"/>
    <w:rsid w:val="00954A23"/>
    <w:rsid w:val="00972368"/>
    <w:rsid w:val="0097508A"/>
    <w:rsid w:val="0098006F"/>
    <w:rsid w:val="00981A0D"/>
    <w:rsid w:val="00982081"/>
    <w:rsid w:val="00987855"/>
    <w:rsid w:val="009936B2"/>
    <w:rsid w:val="00995E3B"/>
    <w:rsid w:val="009A13A7"/>
    <w:rsid w:val="009B050B"/>
    <w:rsid w:val="009B6F2B"/>
    <w:rsid w:val="009C00A0"/>
    <w:rsid w:val="009C1E42"/>
    <w:rsid w:val="009C4070"/>
    <w:rsid w:val="009C5E08"/>
    <w:rsid w:val="009D1FD4"/>
    <w:rsid w:val="009D3A22"/>
    <w:rsid w:val="009D4AB1"/>
    <w:rsid w:val="009D4B57"/>
    <w:rsid w:val="009E1ADD"/>
    <w:rsid w:val="009E2A56"/>
    <w:rsid w:val="009E5439"/>
    <w:rsid w:val="009E70B4"/>
    <w:rsid w:val="009F4584"/>
    <w:rsid w:val="009F57B8"/>
    <w:rsid w:val="00A04B48"/>
    <w:rsid w:val="00A07A9E"/>
    <w:rsid w:val="00A13C82"/>
    <w:rsid w:val="00A1542F"/>
    <w:rsid w:val="00A17A34"/>
    <w:rsid w:val="00A17E0E"/>
    <w:rsid w:val="00A20C16"/>
    <w:rsid w:val="00A252EA"/>
    <w:rsid w:val="00A25ED8"/>
    <w:rsid w:val="00A268B8"/>
    <w:rsid w:val="00A27E10"/>
    <w:rsid w:val="00A30C51"/>
    <w:rsid w:val="00A32A42"/>
    <w:rsid w:val="00A355B4"/>
    <w:rsid w:val="00A409D3"/>
    <w:rsid w:val="00A41E22"/>
    <w:rsid w:val="00A4326F"/>
    <w:rsid w:val="00A432EE"/>
    <w:rsid w:val="00A46EA6"/>
    <w:rsid w:val="00A47489"/>
    <w:rsid w:val="00A47900"/>
    <w:rsid w:val="00A538C0"/>
    <w:rsid w:val="00A6347B"/>
    <w:rsid w:val="00A640E7"/>
    <w:rsid w:val="00A95506"/>
    <w:rsid w:val="00A97836"/>
    <w:rsid w:val="00AA013D"/>
    <w:rsid w:val="00AA3B55"/>
    <w:rsid w:val="00AA71A2"/>
    <w:rsid w:val="00AB0CCC"/>
    <w:rsid w:val="00AC0D08"/>
    <w:rsid w:val="00AC5706"/>
    <w:rsid w:val="00AC5909"/>
    <w:rsid w:val="00AD2EEB"/>
    <w:rsid w:val="00AD71BD"/>
    <w:rsid w:val="00AE3367"/>
    <w:rsid w:val="00AE3A24"/>
    <w:rsid w:val="00AF374C"/>
    <w:rsid w:val="00AF3D06"/>
    <w:rsid w:val="00AF5A2A"/>
    <w:rsid w:val="00B026DA"/>
    <w:rsid w:val="00B02F69"/>
    <w:rsid w:val="00B05A88"/>
    <w:rsid w:val="00B11EB9"/>
    <w:rsid w:val="00B14D65"/>
    <w:rsid w:val="00B32EE9"/>
    <w:rsid w:val="00B3386E"/>
    <w:rsid w:val="00B346B0"/>
    <w:rsid w:val="00B4073F"/>
    <w:rsid w:val="00B40C9B"/>
    <w:rsid w:val="00B4270A"/>
    <w:rsid w:val="00B44B17"/>
    <w:rsid w:val="00B5439A"/>
    <w:rsid w:val="00B60061"/>
    <w:rsid w:val="00B60C37"/>
    <w:rsid w:val="00B66001"/>
    <w:rsid w:val="00B738FB"/>
    <w:rsid w:val="00B747E4"/>
    <w:rsid w:val="00B74809"/>
    <w:rsid w:val="00B762A9"/>
    <w:rsid w:val="00B85317"/>
    <w:rsid w:val="00B90074"/>
    <w:rsid w:val="00B95812"/>
    <w:rsid w:val="00B9666E"/>
    <w:rsid w:val="00BA1DE9"/>
    <w:rsid w:val="00BB083B"/>
    <w:rsid w:val="00BC0A29"/>
    <w:rsid w:val="00BC5694"/>
    <w:rsid w:val="00BC763D"/>
    <w:rsid w:val="00BD0868"/>
    <w:rsid w:val="00BD3E0B"/>
    <w:rsid w:val="00BE2312"/>
    <w:rsid w:val="00BE692B"/>
    <w:rsid w:val="00BF0C86"/>
    <w:rsid w:val="00BF22A9"/>
    <w:rsid w:val="00BF238A"/>
    <w:rsid w:val="00BF27ED"/>
    <w:rsid w:val="00C0105C"/>
    <w:rsid w:val="00C07B2B"/>
    <w:rsid w:val="00C11B93"/>
    <w:rsid w:val="00C1270A"/>
    <w:rsid w:val="00C14613"/>
    <w:rsid w:val="00C14ACC"/>
    <w:rsid w:val="00C206ED"/>
    <w:rsid w:val="00C21A98"/>
    <w:rsid w:val="00C26725"/>
    <w:rsid w:val="00C44243"/>
    <w:rsid w:val="00C51989"/>
    <w:rsid w:val="00C67400"/>
    <w:rsid w:val="00C82352"/>
    <w:rsid w:val="00C91142"/>
    <w:rsid w:val="00C91D7F"/>
    <w:rsid w:val="00CA0EFA"/>
    <w:rsid w:val="00CA2C84"/>
    <w:rsid w:val="00CB13B5"/>
    <w:rsid w:val="00CB306C"/>
    <w:rsid w:val="00CC5619"/>
    <w:rsid w:val="00CD12C8"/>
    <w:rsid w:val="00CD7441"/>
    <w:rsid w:val="00CE3713"/>
    <w:rsid w:val="00CE46DC"/>
    <w:rsid w:val="00CF3721"/>
    <w:rsid w:val="00CF6F34"/>
    <w:rsid w:val="00D0216E"/>
    <w:rsid w:val="00D02864"/>
    <w:rsid w:val="00D04ECA"/>
    <w:rsid w:val="00D05AB1"/>
    <w:rsid w:val="00D11149"/>
    <w:rsid w:val="00D16B39"/>
    <w:rsid w:val="00D16D14"/>
    <w:rsid w:val="00D207CF"/>
    <w:rsid w:val="00D21EF7"/>
    <w:rsid w:val="00D2242A"/>
    <w:rsid w:val="00D25AEE"/>
    <w:rsid w:val="00D33D5B"/>
    <w:rsid w:val="00D42A5D"/>
    <w:rsid w:val="00D46107"/>
    <w:rsid w:val="00D5153F"/>
    <w:rsid w:val="00D5205A"/>
    <w:rsid w:val="00D5758C"/>
    <w:rsid w:val="00D70CCD"/>
    <w:rsid w:val="00D8000E"/>
    <w:rsid w:val="00D8414E"/>
    <w:rsid w:val="00D96A0E"/>
    <w:rsid w:val="00DA603A"/>
    <w:rsid w:val="00DB045B"/>
    <w:rsid w:val="00DB1B38"/>
    <w:rsid w:val="00DB1C7D"/>
    <w:rsid w:val="00DB3A02"/>
    <w:rsid w:val="00DB57A8"/>
    <w:rsid w:val="00DB6240"/>
    <w:rsid w:val="00DC7B7F"/>
    <w:rsid w:val="00DD044D"/>
    <w:rsid w:val="00DD35F8"/>
    <w:rsid w:val="00DE0065"/>
    <w:rsid w:val="00DE2FC9"/>
    <w:rsid w:val="00DF655D"/>
    <w:rsid w:val="00DF6FBB"/>
    <w:rsid w:val="00E1070F"/>
    <w:rsid w:val="00E1685F"/>
    <w:rsid w:val="00E32F7A"/>
    <w:rsid w:val="00E401B0"/>
    <w:rsid w:val="00E571A8"/>
    <w:rsid w:val="00E67087"/>
    <w:rsid w:val="00E70430"/>
    <w:rsid w:val="00E73D47"/>
    <w:rsid w:val="00E740F3"/>
    <w:rsid w:val="00E84883"/>
    <w:rsid w:val="00E97A0B"/>
    <w:rsid w:val="00EA2072"/>
    <w:rsid w:val="00EA2877"/>
    <w:rsid w:val="00EA3495"/>
    <w:rsid w:val="00EB1340"/>
    <w:rsid w:val="00EB1AE6"/>
    <w:rsid w:val="00EB6321"/>
    <w:rsid w:val="00ED027A"/>
    <w:rsid w:val="00ED1F43"/>
    <w:rsid w:val="00ED6EF3"/>
    <w:rsid w:val="00EF7256"/>
    <w:rsid w:val="00F00993"/>
    <w:rsid w:val="00F0533C"/>
    <w:rsid w:val="00F15503"/>
    <w:rsid w:val="00F22CAE"/>
    <w:rsid w:val="00F2330A"/>
    <w:rsid w:val="00F30CAE"/>
    <w:rsid w:val="00F35575"/>
    <w:rsid w:val="00F36D17"/>
    <w:rsid w:val="00F375B9"/>
    <w:rsid w:val="00F45196"/>
    <w:rsid w:val="00F46F04"/>
    <w:rsid w:val="00F47773"/>
    <w:rsid w:val="00F510DC"/>
    <w:rsid w:val="00F54378"/>
    <w:rsid w:val="00F57167"/>
    <w:rsid w:val="00F6180A"/>
    <w:rsid w:val="00F62A53"/>
    <w:rsid w:val="00F67790"/>
    <w:rsid w:val="00F71442"/>
    <w:rsid w:val="00F73DAF"/>
    <w:rsid w:val="00F743BA"/>
    <w:rsid w:val="00F832FF"/>
    <w:rsid w:val="00F90A88"/>
    <w:rsid w:val="00F9463E"/>
    <w:rsid w:val="00F9482F"/>
    <w:rsid w:val="00FD0379"/>
    <w:rsid w:val="00FD550A"/>
    <w:rsid w:val="00FD7055"/>
    <w:rsid w:val="00FE0487"/>
    <w:rsid w:val="00FE1667"/>
    <w:rsid w:val="00FE56C9"/>
    <w:rsid w:val="00FF0109"/>
    <w:rsid w:val="00FF5543"/>
    <w:rsid w:val="00FF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57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0C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966B4"/>
    <w:pPr>
      <w:ind w:firstLineChars="200" w:firstLine="420"/>
    </w:pPr>
  </w:style>
  <w:style w:type="character" w:styleId="a4">
    <w:name w:val="Hyperlink"/>
    <w:basedOn w:val="a0"/>
    <w:uiPriority w:val="99"/>
    <w:unhideWhenUsed/>
    <w:rsid w:val="00323AAE"/>
    <w:rPr>
      <w:color w:val="0000FF"/>
      <w:u w:val="single"/>
    </w:rPr>
  </w:style>
  <w:style w:type="paragraph" w:styleId="a5">
    <w:name w:val="Normal (Web)"/>
    <w:basedOn w:val="a"/>
    <w:uiPriority w:val="99"/>
    <w:unhideWhenUsed/>
    <w:rsid w:val="00323AA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92CA2"/>
    <w:rPr>
      <w:sz w:val="18"/>
      <w:szCs w:val="18"/>
    </w:rPr>
  </w:style>
  <w:style w:type="character" w:customStyle="1" w:styleId="Char">
    <w:name w:val="批注框文本 Char"/>
    <w:basedOn w:val="a0"/>
    <w:link w:val="a6"/>
    <w:uiPriority w:val="99"/>
    <w:semiHidden/>
    <w:rsid w:val="00592CA2"/>
    <w:rPr>
      <w:sz w:val="18"/>
      <w:szCs w:val="18"/>
    </w:rPr>
  </w:style>
  <w:style w:type="paragraph" w:styleId="a7">
    <w:name w:val="header"/>
    <w:basedOn w:val="a"/>
    <w:link w:val="Char0"/>
    <w:uiPriority w:val="99"/>
    <w:unhideWhenUsed/>
    <w:rsid w:val="00B32E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32EE9"/>
    <w:rPr>
      <w:sz w:val="18"/>
      <w:szCs w:val="18"/>
    </w:rPr>
  </w:style>
  <w:style w:type="paragraph" w:styleId="a8">
    <w:name w:val="footer"/>
    <w:basedOn w:val="a"/>
    <w:link w:val="Char1"/>
    <w:uiPriority w:val="99"/>
    <w:unhideWhenUsed/>
    <w:rsid w:val="00B32EE9"/>
    <w:pPr>
      <w:tabs>
        <w:tab w:val="center" w:pos="4153"/>
        <w:tab w:val="right" w:pos="8306"/>
      </w:tabs>
      <w:snapToGrid w:val="0"/>
      <w:jc w:val="left"/>
    </w:pPr>
    <w:rPr>
      <w:sz w:val="18"/>
      <w:szCs w:val="18"/>
    </w:rPr>
  </w:style>
  <w:style w:type="character" w:customStyle="1" w:styleId="Char1">
    <w:name w:val="页脚 Char"/>
    <w:basedOn w:val="a0"/>
    <w:link w:val="a8"/>
    <w:uiPriority w:val="99"/>
    <w:rsid w:val="00B32EE9"/>
    <w:rPr>
      <w:sz w:val="18"/>
      <w:szCs w:val="18"/>
    </w:rPr>
  </w:style>
  <w:style w:type="character" w:styleId="a9">
    <w:name w:val="FollowedHyperlink"/>
    <w:basedOn w:val="a0"/>
    <w:uiPriority w:val="99"/>
    <w:semiHidden/>
    <w:unhideWhenUsed/>
    <w:rsid w:val="000A4080"/>
    <w:rPr>
      <w:color w:val="800080" w:themeColor="followedHyperlink"/>
      <w:u w:val="single"/>
    </w:rPr>
  </w:style>
  <w:style w:type="paragraph" w:styleId="aa">
    <w:name w:val="Subtitle"/>
    <w:basedOn w:val="a"/>
    <w:next w:val="a"/>
    <w:link w:val="Char2"/>
    <w:uiPriority w:val="11"/>
    <w:qFormat/>
    <w:rsid w:val="007B463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7B463D"/>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571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0CA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57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0C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966B4"/>
    <w:pPr>
      <w:ind w:firstLineChars="200" w:firstLine="420"/>
    </w:pPr>
  </w:style>
  <w:style w:type="character" w:styleId="a4">
    <w:name w:val="Hyperlink"/>
    <w:basedOn w:val="a0"/>
    <w:uiPriority w:val="99"/>
    <w:unhideWhenUsed/>
    <w:rsid w:val="00323AAE"/>
    <w:rPr>
      <w:color w:val="0000FF"/>
      <w:u w:val="single"/>
    </w:rPr>
  </w:style>
  <w:style w:type="paragraph" w:styleId="a5">
    <w:name w:val="Normal (Web)"/>
    <w:basedOn w:val="a"/>
    <w:uiPriority w:val="99"/>
    <w:unhideWhenUsed/>
    <w:rsid w:val="00323AA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92CA2"/>
    <w:rPr>
      <w:sz w:val="18"/>
      <w:szCs w:val="18"/>
    </w:rPr>
  </w:style>
  <w:style w:type="character" w:customStyle="1" w:styleId="Char">
    <w:name w:val="批注框文本 Char"/>
    <w:basedOn w:val="a0"/>
    <w:link w:val="a6"/>
    <w:uiPriority w:val="99"/>
    <w:semiHidden/>
    <w:rsid w:val="00592CA2"/>
    <w:rPr>
      <w:sz w:val="18"/>
      <w:szCs w:val="18"/>
    </w:rPr>
  </w:style>
  <w:style w:type="paragraph" w:styleId="a7">
    <w:name w:val="header"/>
    <w:basedOn w:val="a"/>
    <w:link w:val="Char0"/>
    <w:uiPriority w:val="99"/>
    <w:unhideWhenUsed/>
    <w:rsid w:val="00B32E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32EE9"/>
    <w:rPr>
      <w:sz w:val="18"/>
      <w:szCs w:val="18"/>
    </w:rPr>
  </w:style>
  <w:style w:type="paragraph" w:styleId="a8">
    <w:name w:val="footer"/>
    <w:basedOn w:val="a"/>
    <w:link w:val="Char1"/>
    <w:uiPriority w:val="99"/>
    <w:unhideWhenUsed/>
    <w:rsid w:val="00B32EE9"/>
    <w:pPr>
      <w:tabs>
        <w:tab w:val="center" w:pos="4153"/>
        <w:tab w:val="right" w:pos="8306"/>
      </w:tabs>
      <w:snapToGrid w:val="0"/>
      <w:jc w:val="left"/>
    </w:pPr>
    <w:rPr>
      <w:sz w:val="18"/>
      <w:szCs w:val="18"/>
    </w:rPr>
  </w:style>
  <w:style w:type="character" w:customStyle="1" w:styleId="Char1">
    <w:name w:val="页脚 Char"/>
    <w:basedOn w:val="a0"/>
    <w:link w:val="a8"/>
    <w:uiPriority w:val="99"/>
    <w:rsid w:val="00B32EE9"/>
    <w:rPr>
      <w:sz w:val="18"/>
      <w:szCs w:val="18"/>
    </w:rPr>
  </w:style>
  <w:style w:type="character" w:styleId="a9">
    <w:name w:val="FollowedHyperlink"/>
    <w:basedOn w:val="a0"/>
    <w:uiPriority w:val="99"/>
    <w:semiHidden/>
    <w:unhideWhenUsed/>
    <w:rsid w:val="000A4080"/>
    <w:rPr>
      <w:color w:val="800080" w:themeColor="followedHyperlink"/>
      <w:u w:val="single"/>
    </w:rPr>
  </w:style>
  <w:style w:type="paragraph" w:styleId="aa">
    <w:name w:val="Subtitle"/>
    <w:basedOn w:val="a"/>
    <w:next w:val="a"/>
    <w:link w:val="Char2"/>
    <w:uiPriority w:val="11"/>
    <w:qFormat/>
    <w:rsid w:val="007B463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7B463D"/>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571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0CA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75894">
      <w:bodyDiv w:val="1"/>
      <w:marLeft w:val="0"/>
      <w:marRight w:val="0"/>
      <w:marTop w:val="0"/>
      <w:marBottom w:val="0"/>
      <w:divBdr>
        <w:top w:val="none" w:sz="0" w:space="0" w:color="auto"/>
        <w:left w:val="none" w:sz="0" w:space="0" w:color="auto"/>
        <w:bottom w:val="none" w:sz="0" w:space="0" w:color="auto"/>
        <w:right w:val="none" w:sz="0" w:space="0" w:color="auto"/>
      </w:divBdr>
    </w:div>
    <w:div w:id="1780445639">
      <w:bodyDiv w:val="1"/>
      <w:marLeft w:val="0"/>
      <w:marRight w:val="0"/>
      <w:marTop w:val="0"/>
      <w:marBottom w:val="0"/>
      <w:divBdr>
        <w:top w:val="none" w:sz="0" w:space="0" w:color="auto"/>
        <w:left w:val="none" w:sz="0" w:space="0" w:color="auto"/>
        <w:bottom w:val="none" w:sz="0" w:space="0" w:color="auto"/>
        <w:right w:val="none" w:sz="0" w:space="0" w:color="auto"/>
      </w:divBdr>
    </w:div>
    <w:div w:id="1794516139">
      <w:bodyDiv w:val="1"/>
      <w:marLeft w:val="0"/>
      <w:marRight w:val="0"/>
      <w:marTop w:val="0"/>
      <w:marBottom w:val="0"/>
      <w:divBdr>
        <w:top w:val="none" w:sz="0" w:space="0" w:color="auto"/>
        <w:left w:val="none" w:sz="0" w:space="0" w:color="auto"/>
        <w:bottom w:val="none" w:sz="0" w:space="0" w:color="auto"/>
        <w:right w:val="none" w:sz="0" w:space="0" w:color="auto"/>
      </w:divBdr>
    </w:div>
    <w:div w:id="20045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60doc.com/content/12/0203/11/3688062_183844013.shtml" TargetMode="External"/><Relationship Id="rId13" Type="http://schemas.openxmlformats.org/officeDocument/2006/relationships/hyperlink" Target="http://security.chinaitlab.com/" TargetMode="External"/><Relationship Id="rId18" Type="http://schemas.openxmlformats.org/officeDocument/2006/relationships/image" Target="media/image3.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storworld.co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orworld.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curity.chinaitlab.com/"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linux.chinaitlab.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nblogs.com/blankqdb/archive/2012/11/03/blank_qdb.html" TargetMode="External"/><Relationship Id="rId14" Type="http://schemas.openxmlformats.org/officeDocument/2006/relationships/hyperlink" Target="http://17173ops.com/2014/09/14/mysql-faq-why-innodb-table-using-autoinc-int-as-pk.shtml"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10348</TotalTime>
  <Pages>1</Pages>
  <Words>5551</Words>
  <Characters>31643</Characters>
  <Application>Microsoft Office Word</Application>
  <DocSecurity>0</DocSecurity>
  <Lines>263</Lines>
  <Paragraphs>74</Paragraphs>
  <ScaleCrop>false</ScaleCrop>
  <Company/>
  <LinksUpToDate>false</LinksUpToDate>
  <CharactersWithSpaces>37120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孟祥晶(Jill Meng)-IT数据中心</dc:creator>
  <cp:lastModifiedBy>史亚光(Matt Shi)-系统与数据集成研发中心</cp:lastModifiedBy>
  <cp:revision>576</cp:revision>
  <dcterms:created xsi:type="dcterms:W3CDTF">2015-09-07T14:20:00Z</dcterms:created>
  <dcterms:modified xsi:type="dcterms:W3CDTF">2015-11-04T08:03:00Z</dcterms:modified>
</cp:coreProperties>
</file>